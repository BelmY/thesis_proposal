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4C" w:rsidRPr="00B14C6C" w:rsidRDefault="00F83A4C" w:rsidP="00F83A4C">
      <w:pPr>
        <w:pStyle w:val="T1"/>
        <w:pBdr>
          <w:bottom w:val="single" w:sz="6" w:space="0" w:color="auto"/>
        </w:pBdr>
        <w:spacing w:after="240"/>
        <w:rPr>
          <w:lang w:val="en-US"/>
        </w:rPr>
      </w:pPr>
      <w:r w:rsidRPr="00B14C6C">
        <w:rPr>
          <w:lang w:val="en-US"/>
        </w:rPr>
        <w:t>IEEE P802.11</w:t>
      </w:r>
      <w:r w:rsidRPr="00B14C6C">
        <w:rPr>
          <w:lang w:val="en-US"/>
        </w:rPr>
        <w:br/>
        <w:t>Wireless LANs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3"/>
        <w:gridCol w:w="1747"/>
        <w:gridCol w:w="2171"/>
        <w:gridCol w:w="1388"/>
        <w:gridCol w:w="2337"/>
      </w:tblGrid>
      <w:tr w:rsidR="00F83A4C" w:rsidRPr="006B52A0" w:rsidTr="00460D35">
        <w:trPr>
          <w:trHeight w:val="485"/>
          <w:jc w:val="center"/>
        </w:trPr>
        <w:tc>
          <w:tcPr>
            <w:tcW w:w="8856" w:type="dxa"/>
            <w:gridSpan w:val="5"/>
            <w:tcBorders>
              <w:top w:val="single" w:sz="4" w:space="0" w:color="auto"/>
              <w:left w:val="single" w:sz="4" w:space="0" w:color="auto"/>
              <w:bottom w:val="single" w:sz="4" w:space="0" w:color="auto"/>
              <w:right w:val="single" w:sz="4" w:space="0" w:color="auto"/>
            </w:tcBorders>
            <w:vAlign w:val="center"/>
          </w:tcPr>
          <w:p w:rsidR="0080521B" w:rsidRDefault="0055307F" w:rsidP="00B74337">
            <w:pPr>
              <w:pStyle w:val="T2"/>
              <w:rPr>
                <w:lang w:val="en-US"/>
              </w:rPr>
            </w:pPr>
            <w:r>
              <w:rPr>
                <w:lang w:val="en-US"/>
              </w:rPr>
              <w:t>Text</w:t>
            </w:r>
          </w:p>
          <w:p w:rsidR="00B74337" w:rsidRPr="00B14C6C" w:rsidRDefault="00CB37B4" w:rsidP="00CB37B4">
            <w:pPr>
              <w:pStyle w:val="T2"/>
              <w:rPr>
                <w:lang w:val="en-US"/>
              </w:rPr>
            </w:pPr>
            <w:r>
              <w:rPr>
                <w:lang w:val="en-US"/>
              </w:rPr>
              <w:t>DSC and OBSS_PD</w:t>
            </w:r>
          </w:p>
        </w:tc>
      </w:tr>
      <w:tr w:rsidR="00F83A4C" w:rsidRPr="006B52A0" w:rsidTr="00460D35">
        <w:trPr>
          <w:trHeight w:val="359"/>
          <w:jc w:val="center"/>
        </w:trPr>
        <w:tc>
          <w:tcPr>
            <w:tcW w:w="8856" w:type="dxa"/>
            <w:gridSpan w:val="5"/>
            <w:tcBorders>
              <w:top w:val="single" w:sz="4" w:space="0" w:color="auto"/>
              <w:left w:val="single" w:sz="4" w:space="0" w:color="auto"/>
              <w:bottom w:val="single" w:sz="4" w:space="0" w:color="auto"/>
              <w:right w:val="single" w:sz="4" w:space="0" w:color="auto"/>
            </w:tcBorders>
            <w:vAlign w:val="center"/>
          </w:tcPr>
          <w:p w:rsidR="00F83A4C" w:rsidRPr="00B14C6C" w:rsidRDefault="006E0A21" w:rsidP="0055307F">
            <w:pPr>
              <w:pStyle w:val="T2"/>
              <w:ind w:left="0"/>
              <w:rPr>
                <w:sz w:val="20"/>
                <w:lang w:val="en-US"/>
              </w:rPr>
            </w:pPr>
            <w:r>
              <w:rPr>
                <w:sz w:val="20"/>
                <w:lang w:val="en-US"/>
              </w:rPr>
              <w:t>`</w:t>
            </w:r>
            <w:r w:rsidR="00F83A4C" w:rsidRPr="00B14C6C">
              <w:rPr>
                <w:sz w:val="20"/>
                <w:lang w:val="en-US"/>
              </w:rPr>
              <w:t>Date:</w:t>
            </w:r>
            <w:r w:rsidR="00F83A4C" w:rsidRPr="00B14C6C">
              <w:rPr>
                <w:b w:val="0"/>
                <w:sz w:val="20"/>
                <w:lang w:val="en-US"/>
              </w:rPr>
              <w:t xml:space="preserve">  </w:t>
            </w:r>
            <w:r w:rsidR="00E51FA8">
              <w:rPr>
                <w:b w:val="0"/>
                <w:sz w:val="20"/>
                <w:lang w:val="en-US"/>
              </w:rPr>
              <w:t>201</w:t>
            </w:r>
            <w:r w:rsidR="0055307F">
              <w:rPr>
                <w:b w:val="0"/>
                <w:sz w:val="20"/>
                <w:lang w:val="en-US"/>
              </w:rPr>
              <w:t>7</w:t>
            </w:r>
            <w:r w:rsidR="00E51FA8">
              <w:rPr>
                <w:b w:val="0"/>
                <w:sz w:val="20"/>
                <w:lang w:val="en-US"/>
              </w:rPr>
              <w:t xml:space="preserve"> -</w:t>
            </w:r>
            <w:r w:rsidR="00833928">
              <w:rPr>
                <w:b w:val="0"/>
                <w:sz w:val="20"/>
                <w:lang w:val="en-US"/>
              </w:rPr>
              <w:t xml:space="preserve"> </w:t>
            </w:r>
            <w:r w:rsidR="0055307F">
              <w:rPr>
                <w:b w:val="0"/>
                <w:sz w:val="20"/>
                <w:lang w:val="en-US"/>
              </w:rPr>
              <w:t>02</w:t>
            </w:r>
            <w:r w:rsidR="00F83A4C">
              <w:rPr>
                <w:b w:val="0"/>
                <w:sz w:val="20"/>
                <w:lang w:val="en-US"/>
              </w:rPr>
              <w:t xml:space="preserve"> </w:t>
            </w:r>
          </w:p>
        </w:tc>
      </w:tr>
      <w:tr w:rsidR="00F83A4C" w:rsidRPr="006B52A0" w:rsidTr="00460D35">
        <w:trPr>
          <w:cantSplit/>
          <w:jc w:val="center"/>
        </w:trPr>
        <w:tc>
          <w:tcPr>
            <w:tcW w:w="8856" w:type="dxa"/>
            <w:gridSpan w:val="5"/>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jc w:val="left"/>
              <w:rPr>
                <w:sz w:val="20"/>
                <w:lang w:val="en-US"/>
              </w:rPr>
            </w:pPr>
            <w:r w:rsidRPr="00B14C6C">
              <w:rPr>
                <w:sz w:val="20"/>
                <w:lang w:val="en-US"/>
              </w:rPr>
              <w:t>Author(s):</w:t>
            </w:r>
          </w:p>
        </w:tc>
      </w:tr>
      <w:tr w:rsidR="00F83A4C" w:rsidRPr="006B52A0" w:rsidTr="00460D35">
        <w:trPr>
          <w:jc w:val="center"/>
        </w:trPr>
        <w:tc>
          <w:tcPr>
            <w:tcW w:w="1213"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jc w:val="left"/>
              <w:rPr>
                <w:sz w:val="20"/>
                <w:lang w:val="en-US"/>
              </w:rPr>
            </w:pPr>
            <w:r w:rsidRPr="00B14C6C">
              <w:rPr>
                <w:sz w:val="20"/>
                <w:lang w:val="en-US"/>
              </w:rPr>
              <w:t>Name</w:t>
            </w:r>
          </w:p>
        </w:tc>
        <w:tc>
          <w:tcPr>
            <w:tcW w:w="174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jc w:val="left"/>
              <w:rPr>
                <w:sz w:val="20"/>
                <w:lang w:val="en-US"/>
              </w:rPr>
            </w:pPr>
            <w:r w:rsidRPr="00B14C6C">
              <w:rPr>
                <w:sz w:val="20"/>
                <w:lang w:val="en-US"/>
              </w:rPr>
              <w:t>Affiliation</w:t>
            </w:r>
          </w:p>
        </w:tc>
        <w:tc>
          <w:tcPr>
            <w:tcW w:w="2171"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jc w:val="left"/>
              <w:rPr>
                <w:sz w:val="20"/>
                <w:lang w:val="en-US"/>
              </w:rPr>
            </w:pPr>
            <w:r w:rsidRPr="00B14C6C">
              <w:rPr>
                <w:sz w:val="20"/>
                <w:lang w:val="en-US"/>
              </w:rPr>
              <w:t>Address</w:t>
            </w:r>
          </w:p>
        </w:tc>
        <w:tc>
          <w:tcPr>
            <w:tcW w:w="1388"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jc w:val="left"/>
              <w:rPr>
                <w:sz w:val="20"/>
                <w:lang w:val="en-US"/>
              </w:rPr>
            </w:pPr>
            <w:r w:rsidRPr="00B14C6C">
              <w:rPr>
                <w:sz w:val="20"/>
                <w:lang w:val="en-US"/>
              </w:rPr>
              <w:t>Phone</w:t>
            </w:r>
          </w:p>
        </w:tc>
        <w:tc>
          <w:tcPr>
            <w:tcW w:w="233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jc w:val="left"/>
              <w:rPr>
                <w:sz w:val="20"/>
                <w:lang w:val="en-US"/>
              </w:rPr>
            </w:pPr>
            <w:r w:rsidRPr="00B14C6C">
              <w:rPr>
                <w:sz w:val="20"/>
                <w:lang w:val="en-US"/>
              </w:rPr>
              <w:t>email</w:t>
            </w:r>
          </w:p>
        </w:tc>
      </w:tr>
      <w:tr w:rsidR="00F83A4C" w:rsidRPr="006B52A0" w:rsidTr="00460D35">
        <w:trPr>
          <w:jc w:val="center"/>
        </w:trPr>
        <w:tc>
          <w:tcPr>
            <w:tcW w:w="1213"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r w:rsidRPr="00B14C6C">
              <w:rPr>
                <w:b w:val="0"/>
                <w:sz w:val="20"/>
                <w:lang w:val="en-US"/>
              </w:rPr>
              <w:t>Graham Smith</w:t>
            </w:r>
          </w:p>
        </w:tc>
        <w:tc>
          <w:tcPr>
            <w:tcW w:w="1747" w:type="dxa"/>
            <w:tcBorders>
              <w:top w:val="single" w:sz="4" w:space="0" w:color="auto"/>
              <w:left w:val="single" w:sz="4" w:space="0" w:color="auto"/>
              <w:bottom w:val="single" w:sz="4" w:space="0" w:color="auto"/>
              <w:right w:val="single" w:sz="4" w:space="0" w:color="auto"/>
            </w:tcBorders>
            <w:vAlign w:val="center"/>
          </w:tcPr>
          <w:p w:rsidR="00F83A4C" w:rsidRPr="00B14C6C" w:rsidRDefault="00072415" w:rsidP="00460D35">
            <w:pPr>
              <w:pStyle w:val="T2"/>
              <w:spacing w:after="0"/>
              <w:ind w:left="0" w:right="0"/>
              <w:rPr>
                <w:b w:val="0"/>
                <w:sz w:val="20"/>
                <w:lang w:val="en-US"/>
              </w:rPr>
            </w:pPr>
            <w:r>
              <w:rPr>
                <w:b w:val="0"/>
                <w:sz w:val="20"/>
                <w:lang w:val="en-US"/>
              </w:rPr>
              <w:t>SR Technologies</w:t>
            </w:r>
          </w:p>
        </w:tc>
        <w:tc>
          <w:tcPr>
            <w:tcW w:w="2171" w:type="dxa"/>
            <w:tcBorders>
              <w:top w:val="single" w:sz="4" w:space="0" w:color="auto"/>
              <w:left w:val="single" w:sz="4" w:space="0" w:color="auto"/>
              <w:bottom w:val="single" w:sz="4" w:space="0" w:color="auto"/>
              <w:right w:val="single" w:sz="4" w:space="0" w:color="auto"/>
            </w:tcBorders>
            <w:vAlign w:val="center"/>
          </w:tcPr>
          <w:p w:rsidR="00F83A4C" w:rsidRPr="00B14C6C" w:rsidRDefault="00072415" w:rsidP="00460D35">
            <w:pPr>
              <w:pStyle w:val="T2"/>
              <w:spacing w:after="0"/>
              <w:ind w:left="0" w:right="0"/>
              <w:rPr>
                <w:b w:val="0"/>
                <w:sz w:val="20"/>
                <w:lang w:val="en-US"/>
              </w:rPr>
            </w:pPr>
            <w:r>
              <w:rPr>
                <w:b w:val="0"/>
                <w:sz w:val="20"/>
                <w:lang w:val="en-US"/>
              </w:rPr>
              <w:t>Davie, FL, USA</w:t>
            </w:r>
          </w:p>
        </w:tc>
        <w:tc>
          <w:tcPr>
            <w:tcW w:w="1388"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072415">
            <w:pPr>
              <w:pStyle w:val="T2"/>
              <w:spacing w:after="0"/>
              <w:ind w:left="0" w:right="0"/>
              <w:rPr>
                <w:b w:val="0"/>
                <w:sz w:val="20"/>
                <w:lang w:val="en-US"/>
              </w:rPr>
            </w:pPr>
            <w:r w:rsidRPr="00B14C6C">
              <w:rPr>
                <w:b w:val="0"/>
                <w:sz w:val="20"/>
                <w:lang w:val="en-US"/>
              </w:rPr>
              <w:t xml:space="preserve">916 </w:t>
            </w:r>
            <w:r w:rsidR="00072415">
              <w:rPr>
                <w:b w:val="0"/>
                <w:sz w:val="20"/>
                <w:lang w:val="en-US"/>
              </w:rPr>
              <w:t>799 9563</w:t>
            </w:r>
          </w:p>
        </w:tc>
        <w:tc>
          <w:tcPr>
            <w:tcW w:w="2337" w:type="dxa"/>
            <w:tcBorders>
              <w:top w:val="single" w:sz="4" w:space="0" w:color="auto"/>
              <w:left w:val="single" w:sz="4" w:space="0" w:color="auto"/>
              <w:bottom w:val="single" w:sz="4" w:space="0" w:color="auto"/>
              <w:right w:val="single" w:sz="4" w:space="0" w:color="auto"/>
            </w:tcBorders>
            <w:vAlign w:val="center"/>
          </w:tcPr>
          <w:p w:rsidR="00F83A4C" w:rsidRPr="00B14C6C" w:rsidRDefault="00072415" w:rsidP="00460D35">
            <w:pPr>
              <w:pStyle w:val="T2"/>
              <w:spacing w:after="0"/>
              <w:ind w:left="0" w:right="0"/>
              <w:rPr>
                <w:b w:val="0"/>
                <w:sz w:val="16"/>
                <w:lang w:val="en-US"/>
              </w:rPr>
            </w:pPr>
            <w:r>
              <w:rPr>
                <w:b w:val="0"/>
                <w:sz w:val="16"/>
                <w:lang w:val="en-US"/>
              </w:rPr>
              <w:t>Gsmith@srtrl.com</w:t>
            </w:r>
          </w:p>
        </w:tc>
      </w:tr>
      <w:tr w:rsidR="00F83A4C" w:rsidRPr="006B52A0" w:rsidTr="00460D35">
        <w:trPr>
          <w:jc w:val="center"/>
        </w:trPr>
        <w:tc>
          <w:tcPr>
            <w:tcW w:w="1213"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174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2171" w:type="dxa"/>
            <w:tcBorders>
              <w:top w:val="single" w:sz="4" w:space="0" w:color="auto"/>
              <w:left w:val="single" w:sz="4" w:space="0" w:color="auto"/>
              <w:bottom w:val="single" w:sz="4" w:space="0" w:color="auto"/>
              <w:right w:val="single" w:sz="4" w:space="0" w:color="auto"/>
            </w:tcBorders>
            <w:vAlign w:val="center"/>
          </w:tcPr>
          <w:p w:rsidR="00F83A4C" w:rsidRDefault="00F83A4C" w:rsidP="00460D35">
            <w:pPr>
              <w:pStyle w:val="T2"/>
              <w:spacing w:after="0"/>
              <w:ind w:left="0" w:right="0"/>
              <w:rPr>
                <w:b w:val="0"/>
                <w:sz w:val="20"/>
                <w:lang w:val="en-US"/>
              </w:rPr>
            </w:pPr>
          </w:p>
        </w:tc>
        <w:tc>
          <w:tcPr>
            <w:tcW w:w="1388"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233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16"/>
                <w:lang w:val="en-US"/>
              </w:rPr>
            </w:pPr>
          </w:p>
        </w:tc>
      </w:tr>
      <w:tr w:rsidR="00F83A4C" w:rsidRPr="006B52A0" w:rsidTr="00460D35">
        <w:trPr>
          <w:jc w:val="center"/>
        </w:trPr>
        <w:tc>
          <w:tcPr>
            <w:tcW w:w="1213" w:type="dxa"/>
            <w:tcBorders>
              <w:top w:val="single" w:sz="4" w:space="0" w:color="auto"/>
              <w:left w:val="single" w:sz="4" w:space="0" w:color="auto"/>
              <w:bottom w:val="single" w:sz="4" w:space="0" w:color="auto"/>
              <w:right w:val="single" w:sz="4" w:space="0" w:color="auto"/>
            </w:tcBorders>
            <w:vAlign w:val="center"/>
          </w:tcPr>
          <w:p w:rsidR="00F83A4C" w:rsidRPr="00E61CD7" w:rsidRDefault="00F83A4C" w:rsidP="00460D35">
            <w:pPr>
              <w:pStyle w:val="T2"/>
              <w:spacing w:after="0"/>
              <w:ind w:left="0" w:right="0"/>
              <w:jc w:val="left"/>
              <w:rPr>
                <w:b w:val="0"/>
                <w:bCs/>
                <w:sz w:val="20"/>
                <w:lang w:val="en-US"/>
              </w:rPr>
            </w:pPr>
          </w:p>
        </w:tc>
        <w:tc>
          <w:tcPr>
            <w:tcW w:w="1747" w:type="dxa"/>
            <w:tcBorders>
              <w:top w:val="single" w:sz="4" w:space="0" w:color="auto"/>
              <w:left w:val="single" w:sz="4" w:space="0" w:color="auto"/>
              <w:bottom w:val="single" w:sz="4" w:space="0" w:color="auto"/>
              <w:right w:val="single" w:sz="4" w:space="0" w:color="auto"/>
            </w:tcBorders>
            <w:vAlign w:val="center"/>
          </w:tcPr>
          <w:p w:rsidR="00F83A4C" w:rsidRPr="00E61CD7" w:rsidRDefault="00F83A4C" w:rsidP="00460D35">
            <w:pPr>
              <w:pStyle w:val="T2"/>
              <w:spacing w:after="0"/>
              <w:ind w:left="0" w:right="0"/>
              <w:rPr>
                <w:b w:val="0"/>
                <w:bCs/>
                <w:sz w:val="20"/>
                <w:lang w:val="en-US"/>
              </w:rPr>
            </w:pPr>
          </w:p>
        </w:tc>
        <w:tc>
          <w:tcPr>
            <w:tcW w:w="2171" w:type="dxa"/>
            <w:tcBorders>
              <w:top w:val="single" w:sz="4" w:space="0" w:color="auto"/>
              <w:left w:val="single" w:sz="4" w:space="0" w:color="auto"/>
              <w:bottom w:val="single" w:sz="4" w:space="0" w:color="auto"/>
              <w:right w:val="single" w:sz="4" w:space="0" w:color="auto"/>
            </w:tcBorders>
            <w:vAlign w:val="center"/>
          </w:tcPr>
          <w:p w:rsidR="00F83A4C" w:rsidRPr="00E61CD7" w:rsidRDefault="00F83A4C" w:rsidP="00460D35">
            <w:pPr>
              <w:pStyle w:val="T2"/>
              <w:spacing w:after="0"/>
              <w:ind w:left="0" w:right="0"/>
              <w:jc w:val="left"/>
              <w:rPr>
                <w:b w:val="0"/>
                <w:bCs/>
                <w:sz w:val="20"/>
                <w:lang w:val="en-US"/>
              </w:rPr>
            </w:pPr>
          </w:p>
        </w:tc>
        <w:tc>
          <w:tcPr>
            <w:tcW w:w="1388" w:type="dxa"/>
            <w:tcBorders>
              <w:top w:val="single" w:sz="4" w:space="0" w:color="auto"/>
              <w:left w:val="single" w:sz="4" w:space="0" w:color="auto"/>
              <w:bottom w:val="single" w:sz="4" w:space="0" w:color="auto"/>
              <w:right w:val="single" w:sz="4" w:space="0" w:color="auto"/>
            </w:tcBorders>
            <w:vAlign w:val="center"/>
          </w:tcPr>
          <w:p w:rsidR="00F83A4C" w:rsidRPr="00E61CD7" w:rsidRDefault="00F83A4C" w:rsidP="00460D35">
            <w:pPr>
              <w:pStyle w:val="T2"/>
              <w:spacing w:after="0"/>
              <w:ind w:left="0" w:right="0"/>
              <w:jc w:val="left"/>
              <w:rPr>
                <w:b w:val="0"/>
                <w:bCs/>
                <w:sz w:val="20"/>
                <w:lang w:val="en-US"/>
              </w:rPr>
            </w:pPr>
          </w:p>
        </w:tc>
        <w:tc>
          <w:tcPr>
            <w:tcW w:w="2337" w:type="dxa"/>
            <w:tcBorders>
              <w:top w:val="single" w:sz="4" w:space="0" w:color="auto"/>
              <w:left w:val="single" w:sz="4" w:space="0" w:color="auto"/>
              <w:bottom w:val="single" w:sz="4" w:space="0" w:color="auto"/>
              <w:right w:val="single" w:sz="4" w:space="0" w:color="auto"/>
            </w:tcBorders>
            <w:vAlign w:val="center"/>
          </w:tcPr>
          <w:p w:rsidR="00F83A4C" w:rsidRPr="00E61CD7" w:rsidRDefault="00F83A4C" w:rsidP="00460D35">
            <w:pPr>
              <w:pStyle w:val="T2"/>
              <w:spacing w:after="0"/>
              <w:ind w:left="0" w:right="0"/>
              <w:jc w:val="left"/>
              <w:rPr>
                <w:b w:val="0"/>
                <w:bCs/>
                <w:sz w:val="20"/>
                <w:lang w:val="en-US"/>
              </w:rPr>
            </w:pPr>
          </w:p>
        </w:tc>
      </w:tr>
      <w:tr w:rsidR="00F83A4C" w:rsidRPr="006B52A0" w:rsidTr="00460D35">
        <w:trPr>
          <w:jc w:val="center"/>
        </w:trPr>
        <w:tc>
          <w:tcPr>
            <w:tcW w:w="1213" w:type="dxa"/>
            <w:tcBorders>
              <w:top w:val="single" w:sz="4" w:space="0" w:color="auto"/>
              <w:left w:val="single" w:sz="4" w:space="0" w:color="auto"/>
              <w:bottom w:val="single" w:sz="4" w:space="0" w:color="auto"/>
              <w:right w:val="single" w:sz="4" w:space="0" w:color="auto"/>
            </w:tcBorders>
            <w:vAlign w:val="center"/>
          </w:tcPr>
          <w:p w:rsidR="00F83A4C" w:rsidRDefault="00F83A4C" w:rsidP="00460D35">
            <w:pPr>
              <w:pStyle w:val="T2"/>
              <w:spacing w:after="0"/>
              <w:ind w:left="0" w:right="0"/>
              <w:rPr>
                <w:b w:val="0"/>
                <w:sz w:val="20"/>
                <w:lang w:val="en-US"/>
              </w:rPr>
            </w:pPr>
          </w:p>
        </w:tc>
        <w:tc>
          <w:tcPr>
            <w:tcW w:w="174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2171" w:type="dxa"/>
            <w:tcBorders>
              <w:top w:val="single" w:sz="4" w:space="0" w:color="auto"/>
              <w:left w:val="single" w:sz="4" w:space="0" w:color="auto"/>
              <w:bottom w:val="single" w:sz="4" w:space="0" w:color="auto"/>
              <w:right w:val="single" w:sz="4" w:space="0" w:color="auto"/>
            </w:tcBorders>
            <w:vAlign w:val="center"/>
          </w:tcPr>
          <w:p w:rsidR="00F83A4C" w:rsidRDefault="00F83A4C" w:rsidP="00460D35">
            <w:pPr>
              <w:pStyle w:val="T2"/>
              <w:spacing w:after="0"/>
              <w:ind w:left="0" w:right="0"/>
              <w:rPr>
                <w:b w:val="0"/>
                <w:sz w:val="20"/>
                <w:lang w:val="en-US"/>
              </w:rPr>
            </w:pPr>
          </w:p>
        </w:tc>
        <w:tc>
          <w:tcPr>
            <w:tcW w:w="1388"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233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16"/>
                <w:lang w:val="en-US"/>
              </w:rPr>
            </w:pPr>
          </w:p>
        </w:tc>
      </w:tr>
      <w:tr w:rsidR="00F83A4C" w:rsidRPr="006B52A0" w:rsidTr="00460D35">
        <w:trPr>
          <w:jc w:val="center"/>
        </w:trPr>
        <w:tc>
          <w:tcPr>
            <w:tcW w:w="1213" w:type="dxa"/>
            <w:tcBorders>
              <w:top w:val="single" w:sz="4" w:space="0" w:color="auto"/>
              <w:left w:val="single" w:sz="4" w:space="0" w:color="auto"/>
              <w:bottom w:val="single" w:sz="4" w:space="0" w:color="auto"/>
              <w:right w:val="single" w:sz="4" w:space="0" w:color="auto"/>
            </w:tcBorders>
            <w:vAlign w:val="center"/>
          </w:tcPr>
          <w:p w:rsidR="00F83A4C" w:rsidRDefault="00F83A4C" w:rsidP="00460D35">
            <w:pPr>
              <w:pStyle w:val="T2"/>
              <w:spacing w:after="0"/>
              <w:ind w:left="0" w:right="0"/>
              <w:rPr>
                <w:b w:val="0"/>
                <w:sz w:val="20"/>
                <w:lang w:val="en-US"/>
              </w:rPr>
            </w:pPr>
          </w:p>
        </w:tc>
        <w:tc>
          <w:tcPr>
            <w:tcW w:w="174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2171" w:type="dxa"/>
            <w:tcBorders>
              <w:top w:val="single" w:sz="4" w:space="0" w:color="auto"/>
              <w:left w:val="single" w:sz="4" w:space="0" w:color="auto"/>
              <w:bottom w:val="single" w:sz="4" w:space="0" w:color="auto"/>
              <w:right w:val="single" w:sz="4" w:space="0" w:color="auto"/>
            </w:tcBorders>
            <w:vAlign w:val="center"/>
          </w:tcPr>
          <w:p w:rsidR="00F83A4C" w:rsidRDefault="00F83A4C" w:rsidP="00460D35">
            <w:pPr>
              <w:pStyle w:val="T2"/>
              <w:spacing w:after="0"/>
              <w:ind w:left="0" w:right="0"/>
              <w:rPr>
                <w:b w:val="0"/>
                <w:sz w:val="20"/>
                <w:lang w:val="en-US"/>
              </w:rPr>
            </w:pPr>
          </w:p>
        </w:tc>
        <w:tc>
          <w:tcPr>
            <w:tcW w:w="1388"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20"/>
                <w:lang w:val="en-US"/>
              </w:rPr>
            </w:pPr>
          </w:p>
        </w:tc>
        <w:tc>
          <w:tcPr>
            <w:tcW w:w="2337" w:type="dxa"/>
            <w:tcBorders>
              <w:top w:val="single" w:sz="4" w:space="0" w:color="auto"/>
              <w:left w:val="single" w:sz="4" w:space="0" w:color="auto"/>
              <w:bottom w:val="single" w:sz="4" w:space="0" w:color="auto"/>
              <w:right w:val="single" w:sz="4" w:space="0" w:color="auto"/>
            </w:tcBorders>
            <w:vAlign w:val="center"/>
          </w:tcPr>
          <w:p w:rsidR="00F83A4C" w:rsidRPr="00B14C6C" w:rsidRDefault="00F83A4C" w:rsidP="00460D35">
            <w:pPr>
              <w:pStyle w:val="T2"/>
              <w:spacing w:after="0"/>
              <w:ind w:left="0" w:right="0"/>
              <w:rPr>
                <w:b w:val="0"/>
                <w:sz w:val="16"/>
                <w:lang w:val="en-US"/>
              </w:rPr>
            </w:pPr>
          </w:p>
        </w:tc>
      </w:tr>
    </w:tbl>
    <w:p w:rsidR="00F83A4C" w:rsidRPr="00B14C6C" w:rsidRDefault="00F83A4C" w:rsidP="00F83A4C">
      <w:pPr>
        <w:pStyle w:val="T1"/>
        <w:spacing w:after="120"/>
        <w:rPr>
          <w:sz w:val="22"/>
          <w:lang w:val="en-US"/>
        </w:rPr>
      </w:pPr>
      <w:r>
        <w:rPr>
          <w:noProof/>
          <w:lang w:val="en-US" w:bidi="he-IL"/>
        </w:rPr>
        <mc:AlternateContent>
          <mc:Choice Requires="wps">
            <w:drawing>
              <wp:anchor distT="0" distB="0" distL="114300" distR="114300" simplePos="0" relativeHeight="251659264" behindDoc="0" locked="0" layoutInCell="0" allowOverlap="1" wp14:anchorId="35FA0E8B" wp14:editId="550CACCF">
                <wp:simplePos x="0" y="0"/>
                <wp:positionH relativeFrom="column">
                  <wp:posOffset>-66675</wp:posOffset>
                </wp:positionH>
                <wp:positionV relativeFrom="paragraph">
                  <wp:posOffset>204469</wp:posOffset>
                </wp:positionV>
                <wp:extent cx="5943600" cy="53625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6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4A9" w:rsidRDefault="00D644A9" w:rsidP="00F83A4C">
                            <w:pPr>
                              <w:pStyle w:val="T1"/>
                              <w:spacing w:after="120"/>
                            </w:pPr>
                            <w:r>
                              <w:t>Abstract</w:t>
                            </w:r>
                          </w:p>
                          <w:p w:rsidR="00FF6329" w:rsidRDefault="00D644A9" w:rsidP="00FF6329">
                            <w:pPr>
                              <w:pStyle w:val="T1"/>
                              <w:spacing w:after="120"/>
                              <w:rPr>
                                <w:b w:val="0"/>
                                <w:bCs/>
                              </w:rPr>
                            </w:pPr>
                            <w:r w:rsidRPr="00072415">
                              <w:rPr>
                                <w:b w:val="0"/>
                                <w:bCs/>
                              </w:rPr>
                              <w:t xml:space="preserve">This document contains the proposed text for 11ax Draft </w:t>
                            </w:r>
                            <w:r>
                              <w:rPr>
                                <w:b w:val="0"/>
                                <w:bCs/>
                              </w:rPr>
                              <w:t>with respect to dynamic sensitivity control (</w:t>
                            </w:r>
                            <w:r w:rsidRPr="00072415">
                              <w:rPr>
                                <w:b w:val="0"/>
                                <w:bCs/>
                              </w:rPr>
                              <w:t>DSC</w:t>
                            </w:r>
                            <w:r>
                              <w:rPr>
                                <w:b w:val="0"/>
                                <w:bCs/>
                              </w:rPr>
                              <w:t xml:space="preserve">) </w:t>
                            </w:r>
                            <w:r w:rsidR="00FF6329">
                              <w:rPr>
                                <w:b w:val="0"/>
                                <w:bCs/>
                              </w:rPr>
                              <w:t xml:space="preserve">and </w:t>
                            </w:r>
                            <w:r w:rsidR="00D6025B">
                              <w:rPr>
                                <w:b w:val="0"/>
                                <w:bCs/>
                              </w:rPr>
                              <w:t xml:space="preserve">also </w:t>
                            </w:r>
                            <w:r w:rsidR="00BB4A13">
                              <w:rPr>
                                <w:b w:val="0"/>
                                <w:bCs/>
                              </w:rPr>
                              <w:t xml:space="preserve">its use to establish the OBSS_PD value </w:t>
                            </w:r>
                          </w:p>
                          <w:p w:rsidR="00D644A9" w:rsidRPr="00155410" w:rsidRDefault="00D644A9" w:rsidP="00EE19F8">
                            <w:pPr>
                              <w:pStyle w:val="xmsonormal"/>
                              <w:rPr>
                                <w:rFonts w:ascii="Calibri" w:hAnsi="Calibri"/>
                                <w:b/>
                                <w:bCs/>
                              </w:rPr>
                            </w:pPr>
                            <w:r w:rsidRPr="00155410">
                              <w:rPr>
                                <w:rFonts w:ascii="Calibri" w:hAnsi="Calibri"/>
                                <w:b/>
                                <w:bCs/>
                              </w:rPr>
                              <w:t xml:space="preserve">CIDS </w:t>
                            </w:r>
                            <w:r w:rsidR="00BB4A13">
                              <w:rPr>
                                <w:rFonts w:ascii="Calibri" w:hAnsi="Calibri"/>
                                <w:b/>
                                <w:bCs/>
                              </w:rPr>
                              <w:t xml:space="preserve">on D0.5 </w:t>
                            </w:r>
                            <w:r w:rsidRPr="00155410">
                              <w:rPr>
                                <w:rFonts w:ascii="Calibri" w:hAnsi="Calibri"/>
                                <w:b/>
                                <w:bCs/>
                              </w:rPr>
                              <w:t>addressed by this resolution include:</w:t>
                            </w:r>
                          </w:p>
                          <w:p w:rsidR="00D644A9" w:rsidRDefault="00D644A9" w:rsidP="00B83F29">
                            <w:pPr>
                              <w:pStyle w:val="xmsonormal"/>
                              <w:rPr>
                                <w:b/>
                                <w:bCs/>
                              </w:rPr>
                            </w:pPr>
                            <w:r w:rsidRPr="00155410">
                              <w:rPr>
                                <w:b/>
                                <w:bCs/>
                              </w:rPr>
                              <w:t>69, 187, 188, 208, 209, 225, 257, 463, 464, 651, 703, 704, 953, 994, 1016, 2332, 2336, 2912, 2724, 2742</w:t>
                            </w:r>
                          </w:p>
                          <w:p w:rsidR="00090D28" w:rsidRDefault="00090D28" w:rsidP="00B83F29">
                            <w:pPr>
                              <w:pStyle w:val="xmsonormal"/>
                              <w:rPr>
                                <w:b/>
                                <w:bCs/>
                              </w:rPr>
                            </w:pPr>
                            <w:r>
                              <w:rPr>
                                <w:b/>
                                <w:bCs/>
                              </w:rPr>
                              <w:t xml:space="preserve">CIDs on D1.0 </w:t>
                            </w:r>
                            <w:r w:rsidR="00204054">
                              <w:rPr>
                                <w:b/>
                                <w:bCs/>
                              </w:rPr>
                              <w:t xml:space="preserve">related to </w:t>
                            </w:r>
                            <w:r>
                              <w:rPr>
                                <w:b/>
                                <w:bCs/>
                              </w:rPr>
                              <w:t>this resolution include:</w:t>
                            </w:r>
                          </w:p>
                          <w:p w:rsidR="00A36680" w:rsidRDefault="00A36680" w:rsidP="00B83F29">
                            <w:pPr>
                              <w:pStyle w:val="xmsonormal"/>
                              <w:rPr>
                                <w:b/>
                                <w:bCs/>
                              </w:rPr>
                            </w:pPr>
                            <w:r>
                              <w:rPr>
                                <w:b/>
                                <w:bCs/>
                              </w:rPr>
                              <w:t>5203, 5204, 5205, 5483, 5494, 5495, 5503, 5691, 6761, 6762, 6768, 7122, 7123, 7129, 7230, 7405, 8725, 9540, 9947</w:t>
                            </w:r>
                            <w:r w:rsidR="00204054">
                              <w:rPr>
                                <w:b/>
                                <w:bCs/>
                              </w:rPr>
                              <w:t>, 10031, 10033</w:t>
                            </w:r>
                          </w:p>
                          <w:p w:rsidR="00090D28" w:rsidRDefault="00090D28" w:rsidP="004C6D05">
                            <w:pPr>
                              <w:pStyle w:val="xmsonormal"/>
                              <w:spacing w:before="0" w:beforeAutospacing="0" w:after="0" w:afterAutospacing="0"/>
                              <w:rPr>
                                <w:b/>
                                <w:bCs/>
                              </w:rPr>
                            </w:pPr>
                            <w:r>
                              <w:rPr>
                                <w:b/>
                                <w:bCs/>
                              </w:rPr>
                              <w:t>Revisions:</w:t>
                            </w:r>
                          </w:p>
                          <w:p w:rsidR="0048339E" w:rsidRDefault="00833928" w:rsidP="004C6D05">
                            <w:pPr>
                              <w:pStyle w:val="xmsonormal"/>
                              <w:spacing w:before="0" w:beforeAutospacing="0" w:after="0" w:afterAutospacing="0"/>
                              <w:rPr>
                                <w:b/>
                                <w:bCs/>
                              </w:rPr>
                            </w:pPr>
                            <w:r>
                              <w:rPr>
                                <w:b/>
                                <w:bCs/>
                              </w:rPr>
                              <w:t>REV 0</w:t>
                            </w:r>
                            <w:proofErr w:type="gramStart"/>
                            <w:r>
                              <w:rPr>
                                <w:b/>
                                <w:bCs/>
                              </w:rPr>
                              <w:t>,1,2</w:t>
                            </w:r>
                            <w:proofErr w:type="gramEnd"/>
                            <w:r>
                              <w:rPr>
                                <w:b/>
                                <w:bCs/>
                              </w:rPr>
                              <w:t xml:space="preserve"> August 2016</w:t>
                            </w:r>
                          </w:p>
                          <w:p w:rsidR="00CB37B4" w:rsidRDefault="00833928" w:rsidP="004C6D05">
                            <w:pPr>
                              <w:pStyle w:val="xmsonormal"/>
                              <w:spacing w:before="0" w:beforeAutospacing="0" w:after="0" w:afterAutospacing="0"/>
                              <w:rPr>
                                <w:b/>
                                <w:bCs/>
                              </w:rPr>
                            </w:pPr>
                            <w:r>
                              <w:rPr>
                                <w:b/>
                                <w:bCs/>
                              </w:rPr>
                              <w:t xml:space="preserve">REV </w:t>
                            </w:r>
                            <w:r>
                              <w:rPr>
                                <w:bCs/>
                              </w:rPr>
                              <w:t>3</w:t>
                            </w:r>
                            <w:r>
                              <w:rPr>
                                <w:b/>
                                <w:bCs/>
                              </w:rPr>
                              <w:t xml:space="preserve"> revised to reflect changes accepted in 16/1223r6</w:t>
                            </w:r>
                          </w:p>
                          <w:p w:rsidR="00833928" w:rsidRDefault="00CB37B4" w:rsidP="004C6D05">
                            <w:pPr>
                              <w:pStyle w:val="xmsonormal"/>
                              <w:spacing w:before="0" w:beforeAutospacing="0" w:after="0" w:afterAutospacing="0"/>
                              <w:rPr>
                                <w:b/>
                                <w:bCs/>
                              </w:rPr>
                            </w:pPr>
                            <w:r>
                              <w:rPr>
                                <w:b/>
                                <w:bCs/>
                              </w:rPr>
                              <w:t>R</w:t>
                            </w:r>
                            <w:r w:rsidR="0055307F">
                              <w:rPr>
                                <w:b/>
                                <w:bCs/>
                              </w:rPr>
                              <w:t>E</w:t>
                            </w:r>
                            <w:r>
                              <w:rPr>
                                <w:b/>
                                <w:bCs/>
                              </w:rPr>
                              <w:t>V 4 revised to reflect Draft 1.0</w:t>
                            </w:r>
                            <w:r w:rsidR="00833928">
                              <w:rPr>
                                <w:b/>
                                <w:bCs/>
                              </w:rPr>
                              <w:t>.</w:t>
                            </w:r>
                          </w:p>
                          <w:p w:rsidR="0055307F" w:rsidRDefault="0055307F" w:rsidP="004C6D05">
                            <w:pPr>
                              <w:pStyle w:val="xmsonormal"/>
                              <w:spacing w:before="0" w:beforeAutospacing="0" w:after="0" w:afterAutospacing="0"/>
                              <w:rPr>
                                <w:b/>
                                <w:bCs/>
                              </w:rPr>
                            </w:pPr>
                            <w:r>
                              <w:rPr>
                                <w:b/>
                                <w:bCs/>
                              </w:rPr>
                              <w:t xml:space="preserve">REV 5 ATPC removed and Max Upper Limit set to -42 dBm so as to match -62dBm maximum </w:t>
                            </w:r>
                            <w:proofErr w:type="spellStart"/>
                            <w:r>
                              <w:rPr>
                                <w:b/>
                                <w:bCs/>
                              </w:rPr>
                              <w:t>CCA</w:t>
                            </w:r>
                            <w:r w:rsidR="00090D28">
                              <w:rPr>
                                <w:b/>
                                <w:bCs/>
                              </w:rPr>
                              <w:t>eff</w:t>
                            </w:r>
                            <w:proofErr w:type="spellEnd"/>
                            <w:r>
                              <w:rPr>
                                <w:b/>
                                <w:bCs/>
                              </w:rPr>
                              <w:t xml:space="preserve"> and OBSS_PD</w:t>
                            </w:r>
                          </w:p>
                          <w:p w:rsidR="00956529" w:rsidRDefault="00047DA5" w:rsidP="00956529">
                            <w:pPr>
                              <w:pStyle w:val="xmsonormal"/>
                              <w:spacing w:before="0" w:beforeAutospacing="0" w:after="0" w:afterAutospacing="0"/>
                              <w:rPr>
                                <w:b/>
                                <w:bCs/>
                              </w:rPr>
                            </w:pPr>
                            <w:r>
                              <w:rPr>
                                <w:b/>
                                <w:bCs/>
                              </w:rPr>
                              <w:t>REV 6 Annex text edited to describe setting DSC Upper Limit for network area coverage</w:t>
                            </w:r>
                          </w:p>
                          <w:p w:rsidR="004C6D05" w:rsidRDefault="004C6D05" w:rsidP="009D134F">
                            <w:pPr>
                              <w:pStyle w:val="xmsonormal"/>
                              <w:spacing w:before="0" w:beforeAutospacing="0" w:after="0" w:afterAutospacing="0"/>
                              <w:rPr>
                                <w:b/>
                                <w:bCs/>
                                <w:color w:val="FF0000"/>
                              </w:rPr>
                            </w:pPr>
                            <w:r w:rsidRPr="004C6D05">
                              <w:rPr>
                                <w:b/>
                                <w:bCs/>
                                <w:color w:val="FF0000"/>
                              </w:rPr>
                              <w:t xml:space="preserve">REV </w:t>
                            </w:r>
                            <w:r w:rsidR="009D134F">
                              <w:rPr>
                                <w:b/>
                                <w:bCs/>
                                <w:color w:val="FF0000"/>
                              </w:rPr>
                              <w:t>7</w:t>
                            </w:r>
                            <w:r w:rsidRPr="004C6D05">
                              <w:rPr>
                                <w:b/>
                                <w:bCs/>
                                <w:color w:val="FF0000"/>
                              </w:rPr>
                              <w:t xml:space="preserve"> Condition added that </w:t>
                            </w:r>
                            <w:proofErr w:type="spellStart"/>
                            <w:r w:rsidRPr="004C6D05">
                              <w:rPr>
                                <w:b/>
                                <w:bCs/>
                                <w:color w:val="FF0000"/>
                              </w:rPr>
                              <w:t>CCAeff</w:t>
                            </w:r>
                            <w:proofErr w:type="spellEnd"/>
                            <w:r w:rsidRPr="004C6D05">
                              <w:rPr>
                                <w:b/>
                                <w:bCs/>
                                <w:color w:val="FF0000"/>
                              </w:rPr>
                              <w:t xml:space="preserve"> can only be used as OBSS_PD for </w:t>
                            </w:r>
                            <w:proofErr w:type="spellStart"/>
                            <w:r w:rsidRPr="004C6D05">
                              <w:rPr>
                                <w:b/>
                                <w:bCs/>
                                <w:color w:val="FF0000"/>
                              </w:rPr>
                              <w:t>inter_BSS</w:t>
                            </w:r>
                            <w:proofErr w:type="spellEnd"/>
                            <w:r w:rsidRPr="004C6D05">
                              <w:rPr>
                                <w:b/>
                                <w:bCs/>
                                <w:color w:val="FF0000"/>
                              </w:rPr>
                              <w:t xml:space="preserve"> PPDUs</w:t>
                            </w:r>
                            <w:r>
                              <w:rPr>
                                <w:b/>
                                <w:bCs/>
                                <w:color w:val="FF0000"/>
                              </w:rPr>
                              <w:t>, i.e. not independently.</w:t>
                            </w:r>
                          </w:p>
                          <w:p w:rsidR="00956529" w:rsidRDefault="00956529" w:rsidP="009D134F">
                            <w:pPr>
                              <w:pStyle w:val="xmsonormal"/>
                              <w:spacing w:before="0" w:beforeAutospacing="0" w:after="0" w:afterAutospacing="0"/>
                              <w:rPr>
                                <w:b/>
                                <w:bCs/>
                                <w:color w:val="FF0000"/>
                              </w:rPr>
                            </w:pPr>
                            <w:r>
                              <w:rPr>
                                <w:b/>
                                <w:bCs/>
                                <w:color w:val="FF0000"/>
                              </w:rPr>
                              <w:t xml:space="preserve">REV </w:t>
                            </w:r>
                            <w:r w:rsidR="009D134F">
                              <w:rPr>
                                <w:b/>
                                <w:bCs/>
                                <w:color w:val="FF0000"/>
                              </w:rPr>
                              <w:t>8</w:t>
                            </w:r>
                            <w:r>
                              <w:rPr>
                                <w:b/>
                                <w:bCs/>
                                <w:color w:val="FF0000"/>
                              </w:rPr>
                              <w:t xml:space="preserve"> Text changes to correspond to 16/0947r21 SRG and non-SRG </w:t>
                            </w:r>
                          </w:p>
                          <w:p w:rsidR="00A956A5" w:rsidRDefault="00A956A5" w:rsidP="009D134F">
                            <w:pPr>
                              <w:pStyle w:val="xmsonormal"/>
                              <w:spacing w:before="0" w:beforeAutospacing="0" w:after="0" w:afterAutospacing="0"/>
                              <w:rPr>
                                <w:b/>
                                <w:bCs/>
                                <w:color w:val="FF0000"/>
                              </w:rPr>
                            </w:pPr>
                            <w:r>
                              <w:rPr>
                                <w:b/>
                                <w:bCs/>
                                <w:color w:val="FF0000"/>
                              </w:rPr>
                              <w:t>REV 9 Text changes to clarify DSC only used for PD</w:t>
                            </w:r>
                          </w:p>
                          <w:p w:rsidR="004F45C7" w:rsidRPr="004C6D05" w:rsidRDefault="004F45C7" w:rsidP="009D134F">
                            <w:pPr>
                              <w:pStyle w:val="xmsonormal"/>
                              <w:spacing w:before="0" w:beforeAutospacing="0" w:after="0" w:afterAutospacing="0"/>
                              <w:rPr>
                                <w:b/>
                                <w:bCs/>
                                <w:color w:val="FF0000"/>
                              </w:rPr>
                            </w:pPr>
                            <w:r>
                              <w:rPr>
                                <w:b/>
                                <w:bCs/>
                                <w:color w:val="FF0000"/>
                              </w:rPr>
                              <w:t>REV 10 minor typo</w:t>
                            </w:r>
                          </w:p>
                          <w:p w:rsidR="004C6D05" w:rsidRPr="00155410" w:rsidRDefault="004C6D05" w:rsidP="00B83F29">
                            <w:pPr>
                              <w:pStyle w:val="xmsonormal"/>
                              <w:rPr>
                                <w:b/>
                                <w:bCs/>
                              </w:rPr>
                            </w:pPr>
                          </w:p>
                          <w:p w:rsidR="00833928" w:rsidRDefault="00833928" w:rsidP="0048339E">
                            <w:pPr>
                              <w:pStyle w:val="T1"/>
                              <w:spacing w:after="120"/>
                              <w:jc w:val="left"/>
                              <w:rPr>
                                <w:b w:val="0"/>
                                <w:bCs/>
                              </w:rPr>
                            </w:pPr>
                          </w:p>
                          <w:p w:rsidR="00833928" w:rsidRDefault="00833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pt;margin-top:16.1pt;width:468pt;height:4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" o:allowincell="f" stroked="f">
                <v:textbox>
                  <w:txbxContent>
                    <w:p w:rsidR="00D644A9" w:rsidRDefault="00D644A9" w:rsidP="00F83A4C">
                      <w:pPr>
                        <w:pStyle w:val="T1"/>
                        <w:spacing w:after="120"/>
                      </w:pPr>
                      <w:r>
                        <w:t>Abstract</w:t>
                      </w:r>
                    </w:p>
                    <w:p w:rsidR="00FF6329" w:rsidRDefault="00D644A9" w:rsidP="00FF6329">
                      <w:pPr>
                        <w:pStyle w:val="T1"/>
                        <w:spacing w:after="120"/>
                        <w:rPr>
                          <w:b w:val="0"/>
                          <w:bCs/>
                        </w:rPr>
                      </w:pPr>
                      <w:r w:rsidRPr="00072415">
                        <w:rPr>
                          <w:b w:val="0"/>
                          <w:bCs/>
                        </w:rPr>
                        <w:t xml:space="preserve">This document contains the proposed text for 11ax Draft </w:t>
                      </w:r>
                      <w:r>
                        <w:rPr>
                          <w:b w:val="0"/>
                          <w:bCs/>
                        </w:rPr>
                        <w:t>with respect to dynamic sensitivity control (</w:t>
                      </w:r>
                      <w:r w:rsidRPr="00072415">
                        <w:rPr>
                          <w:b w:val="0"/>
                          <w:bCs/>
                        </w:rPr>
                        <w:t>DSC</w:t>
                      </w:r>
                      <w:r>
                        <w:rPr>
                          <w:b w:val="0"/>
                          <w:bCs/>
                        </w:rPr>
                        <w:t xml:space="preserve">) </w:t>
                      </w:r>
                      <w:r w:rsidR="00FF6329">
                        <w:rPr>
                          <w:b w:val="0"/>
                          <w:bCs/>
                        </w:rPr>
                        <w:t xml:space="preserve">and </w:t>
                      </w:r>
                      <w:r w:rsidR="00D6025B">
                        <w:rPr>
                          <w:b w:val="0"/>
                          <w:bCs/>
                        </w:rPr>
                        <w:t xml:space="preserve">also </w:t>
                      </w:r>
                      <w:r w:rsidR="00BB4A13">
                        <w:rPr>
                          <w:b w:val="0"/>
                          <w:bCs/>
                        </w:rPr>
                        <w:t xml:space="preserve">its use to establish the OBSS_PD value </w:t>
                      </w:r>
                    </w:p>
                    <w:p w:rsidR="00D644A9" w:rsidRPr="00155410" w:rsidRDefault="00D644A9" w:rsidP="00EE19F8">
                      <w:pPr>
                        <w:pStyle w:val="xmsonormal"/>
                        <w:rPr>
                          <w:rFonts w:ascii="Calibri" w:hAnsi="Calibri"/>
                          <w:b/>
                          <w:bCs/>
                        </w:rPr>
                      </w:pPr>
                      <w:r w:rsidRPr="00155410">
                        <w:rPr>
                          <w:rFonts w:ascii="Calibri" w:hAnsi="Calibri"/>
                          <w:b/>
                          <w:bCs/>
                        </w:rPr>
                        <w:t xml:space="preserve">CIDS </w:t>
                      </w:r>
                      <w:r w:rsidR="00BB4A13">
                        <w:rPr>
                          <w:rFonts w:ascii="Calibri" w:hAnsi="Calibri"/>
                          <w:b/>
                          <w:bCs/>
                        </w:rPr>
                        <w:t xml:space="preserve">on D0.5 </w:t>
                      </w:r>
                      <w:r w:rsidRPr="00155410">
                        <w:rPr>
                          <w:rFonts w:ascii="Calibri" w:hAnsi="Calibri"/>
                          <w:b/>
                          <w:bCs/>
                        </w:rPr>
                        <w:t>addressed by this resolution include:</w:t>
                      </w:r>
                    </w:p>
                    <w:p w:rsidR="00D644A9" w:rsidRDefault="00D644A9" w:rsidP="00B83F29">
                      <w:pPr>
                        <w:pStyle w:val="xmsonormal"/>
                        <w:rPr>
                          <w:b/>
                          <w:bCs/>
                        </w:rPr>
                      </w:pPr>
                      <w:r w:rsidRPr="00155410">
                        <w:rPr>
                          <w:b/>
                          <w:bCs/>
                        </w:rPr>
                        <w:t>69, 187, 188, 208, 209, 225, 257, 463, 464, 651, 703, 704, 953, 994, 1016, 2332, 2336, 2912, 2724, 2742</w:t>
                      </w:r>
                    </w:p>
                    <w:p w:rsidR="00090D28" w:rsidRDefault="00090D28" w:rsidP="00B83F29">
                      <w:pPr>
                        <w:pStyle w:val="xmsonormal"/>
                        <w:rPr>
                          <w:b/>
                          <w:bCs/>
                        </w:rPr>
                      </w:pPr>
                      <w:r>
                        <w:rPr>
                          <w:b/>
                          <w:bCs/>
                        </w:rPr>
                        <w:t xml:space="preserve">CIDs on D1.0 </w:t>
                      </w:r>
                      <w:r w:rsidR="00204054">
                        <w:rPr>
                          <w:b/>
                          <w:bCs/>
                        </w:rPr>
                        <w:t xml:space="preserve">related to </w:t>
                      </w:r>
                      <w:r>
                        <w:rPr>
                          <w:b/>
                          <w:bCs/>
                        </w:rPr>
                        <w:t>this resolution include:</w:t>
                      </w:r>
                    </w:p>
                    <w:p w:rsidR="00A36680" w:rsidRDefault="00A36680" w:rsidP="00B83F29">
                      <w:pPr>
                        <w:pStyle w:val="xmsonormal"/>
                        <w:rPr>
                          <w:b/>
                          <w:bCs/>
                        </w:rPr>
                      </w:pPr>
                      <w:r>
                        <w:rPr>
                          <w:b/>
                          <w:bCs/>
                        </w:rPr>
                        <w:t>5203, 5204, 5205, 5483, 5494, 5495, 5503, 5691, 6761, 6762, 6768, 7122, 7123, 7129, 7230, 7405, 8725, 9540, 9947</w:t>
                      </w:r>
                      <w:r w:rsidR="00204054">
                        <w:rPr>
                          <w:b/>
                          <w:bCs/>
                        </w:rPr>
                        <w:t>, 10031, 10033</w:t>
                      </w:r>
                    </w:p>
                    <w:p w:rsidR="00090D28" w:rsidRDefault="00090D28" w:rsidP="004C6D05">
                      <w:pPr>
                        <w:pStyle w:val="xmsonormal"/>
                        <w:spacing w:before="0" w:beforeAutospacing="0" w:after="0" w:afterAutospacing="0"/>
                        <w:rPr>
                          <w:b/>
                          <w:bCs/>
                        </w:rPr>
                      </w:pPr>
                      <w:r>
                        <w:rPr>
                          <w:b/>
                          <w:bCs/>
                        </w:rPr>
                        <w:t>Revisions:</w:t>
                      </w:r>
                    </w:p>
                    <w:p w:rsidR="0048339E" w:rsidRDefault="00833928" w:rsidP="004C6D05">
                      <w:pPr>
                        <w:pStyle w:val="xmsonormal"/>
                        <w:spacing w:before="0" w:beforeAutospacing="0" w:after="0" w:afterAutospacing="0"/>
                        <w:rPr>
                          <w:b/>
                          <w:bCs/>
                        </w:rPr>
                      </w:pPr>
                      <w:r>
                        <w:rPr>
                          <w:b/>
                          <w:bCs/>
                        </w:rPr>
                        <w:t>REV 0</w:t>
                      </w:r>
                      <w:proofErr w:type="gramStart"/>
                      <w:r>
                        <w:rPr>
                          <w:b/>
                          <w:bCs/>
                        </w:rPr>
                        <w:t>,1,2</w:t>
                      </w:r>
                      <w:proofErr w:type="gramEnd"/>
                      <w:r>
                        <w:rPr>
                          <w:b/>
                          <w:bCs/>
                        </w:rPr>
                        <w:t xml:space="preserve"> August 2016</w:t>
                      </w:r>
                    </w:p>
                    <w:p w:rsidR="00CB37B4" w:rsidRDefault="00833928" w:rsidP="004C6D05">
                      <w:pPr>
                        <w:pStyle w:val="xmsonormal"/>
                        <w:spacing w:before="0" w:beforeAutospacing="0" w:after="0" w:afterAutospacing="0"/>
                        <w:rPr>
                          <w:b/>
                          <w:bCs/>
                        </w:rPr>
                      </w:pPr>
                      <w:r>
                        <w:rPr>
                          <w:b/>
                          <w:bCs/>
                        </w:rPr>
                        <w:t xml:space="preserve">REV </w:t>
                      </w:r>
                      <w:r>
                        <w:rPr>
                          <w:bCs/>
                        </w:rPr>
                        <w:t>3</w:t>
                      </w:r>
                      <w:r>
                        <w:rPr>
                          <w:b/>
                          <w:bCs/>
                        </w:rPr>
                        <w:t xml:space="preserve"> revised to reflect changes accepted in 16/1223r6</w:t>
                      </w:r>
                    </w:p>
                    <w:p w:rsidR="00833928" w:rsidRDefault="00CB37B4" w:rsidP="004C6D05">
                      <w:pPr>
                        <w:pStyle w:val="xmsonormal"/>
                        <w:spacing w:before="0" w:beforeAutospacing="0" w:after="0" w:afterAutospacing="0"/>
                        <w:rPr>
                          <w:b/>
                          <w:bCs/>
                        </w:rPr>
                      </w:pPr>
                      <w:r>
                        <w:rPr>
                          <w:b/>
                          <w:bCs/>
                        </w:rPr>
                        <w:t>R</w:t>
                      </w:r>
                      <w:r w:rsidR="0055307F">
                        <w:rPr>
                          <w:b/>
                          <w:bCs/>
                        </w:rPr>
                        <w:t>E</w:t>
                      </w:r>
                      <w:r>
                        <w:rPr>
                          <w:b/>
                          <w:bCs/>
                        </w:rPr>
                        <w:t>V 4 revised to reflect Draft 1.0</w:t>
                      </w:r>
                      <w:r w:rsidR="00833928">
                        <w:rPr>
                          <w:b/>
                          <w:bCs/>
                        </w:rPr>
                        <w:t>.</w:t>
                      </w:r>
                    </w:p>
                    <w:p w:rsidR="0055307F" w:rsidRDefault="0055307F" w:rsidP="004C6D05">
                      <w:pPr>
                        <w:pStyle w:val="xmsonormal"/>
                        <w:spacing w:before="0" w:beforeAutospacing="0" w:after="0" w:afterAutospacing="0"/>
                        <w:rPr>
                          <w:b/>
                          <w:bCs/>
                        </w:rPr>
                      </w:pPr>
                      <w:r>
                        <w:rPr>
                          <w:b/>
                          <w:bCs/>
                        </w:rPr>
                        <w:t xml:space="preserve">REV 5 ATPC removed and Max Upper Limit set to -42 dBm so as to match -62dBm maximum </w:t>
                      </w:r>
                      <w:proofErr w:type="spellStart"/>
                      <w:r>
                        <w:rPr>
                          <w:b/>
                          <w:bCs/>
                        </w:rPr>
                        <w:t>CCA</w:t>
                      </w:r>
                      <w:r w:rsidR="00090D28">
                        <w:rPr>
                          <w:b/>
                          <w:bCs/>
                        </w:rPr>
                        <w:t>eff</w:t>
                      </w:r>
                      <w:proofErr w:type="spellEnd"/>
                      <w:r>
                        <w:rPr>
                          <w:b/>
                          <w:bCs/>
                        </w:rPr>
                        <w:t xml:space="preserve"> and OBSS_PD</w:t>
                      </w:r>
                    </w:p>
                    <w:p w:rsidR="00956529" w:rsidRDefault="00047DA5" w:rsidP="00956529">
                      <w:pPr>
                        <w:pStyle w:val="xmsonormal"/>
                        <w:spacing w:before="0" w:beforeAutospacing="0" w:after="0" w:afterAutospacing="0"/>
                        <w:rPr>
                          <w:b/>
                          <w:bCs/>
                        </w:rPr>
                      </w:pPr>
                      <w:r>
                        <w:rPr>
                          <w:b/>
                          <w:bCs/>
                        </w:rPr>
                        <w:t>REV 6 Annex text edited to describe setting DSC Upper Limit for network area coverage</w:t>
                      </w:r>
                    </w:p>
                    <w:p w:rsidR="004C6D05" w:rsidRDefault="004C6D05" w:rsidP="009D134F">
                      <w:pPr>
                        <w:pStyle w:val="xmsonormal"/>
                        <w:spacing w:before="0" w:beforeAutospacing="0" w:after="0" w:afterAutospacing="0"/>
                        <w:rPr>
                          <w:b/>
                          <w:bCs/>
                          <w:color w:val="FF0000"/>
                        </w:rPr>
                      </w:pPr>
                      <w:r w:rsidRPr="004C6D05">
                        <w:rPr>
                          <w:b/>
                          <w:bCs/>
                          <w:color w:val="FF0000"/>
                        </w:rPr>
                        <w:t xml:space="preserve">REV </w:t>
                      </w:r>
                      <w:r w:rsidR="009D134F">
                        <w:rPr>
                          <w:b/>
                          <w:bCs/>
                          <w:color w:val="FF0000"/>
                        </w:rPr>
                        <w:t>7</w:t>
                      </w:r>
                      <w:r w:rsidRPr="004C6D05">
                        <w:rPr>
                          <w:b/>
                          <w:bCs/>
                          <w:color w:val="FF0000"/>
                        </w:rPr>
                        <w:t xml:space="preserve"> Condition added that </w:t>
                      </w:r>
                      <w:proofErr w:type="spellStart"/>
                      <w:r w:rsidRPr="004C6D05">
                        <w:rPr>
                          <w:b/>
                          <w:bCs/>
                          <w:color w:val="FF0000"/>
                        </w:rPr>
                        <w:t>CCAeff</w:t>
                      </w:r>
                      <w:proofErr w:type="spellEnd"/>
                      <w:r w:rsidRPr="004C6D05">
                        <w:rPr>
                          <w:b/>
                          <w:bCs/>
                          <w:color w:val="FF0000"/>
                        </w:rPr>
                        <w:t xml:space="preserve"> can only be used as OBSS_PD for </w:t>
                      </w:r>
                      <w:proofErr w:type="spellStart"/>
                      <w:r w:rsidRPr="004C6D05">
                        <w:rPr>
                          <w:b/>
                          <w:bCs/>
                          <w:color w:val="FF0000"/>
                        </w:rPr>
                        <w:t>inter_BSS</w:t>
                      </w:r>
                      <w:proofErr w:type="spellEnd"/>
                      <w:r w:rsidRPr="004C6D05">
                        <w:rPr>
                          <w:b/>
                          <w:bCs/>
                          <w:color w:val="FF0000"/>
                        </w:rPr>
                        <w:t xml:space="preserve"> PPDUs</w:t>
                      </w:r>
                      <w:r>
                        <w:rPr>
                          <w:b/>
                          <w:bCs/>
                          <w:color w:val="FF0000"/>
                        </w:rPr>
                        <w:t>, i.e. not independently.</w:t>
                      </w:r>
                    </w:p>
                    <w:p w:rsidR="00956529" w:rsidRDefault="00956529" w:rsidP="009D134F">
                      <w:pPr>
                        <w:pStyle w:val="xmsonormal"/>
                        <w:spacing w:before="0" w:beforeAutospacing="0" w:after="0" w:afterAutospacing="0"/>
                        <w:rPr>
                          <w:b/>
                          <w:bCs/>
                          <w:color w:val="FF0000"/>
                        </w:rPr>
                      </w:pPr>
                      <w:r>
                        <w:rPr>
                          <w:b/>
                          <w:bCs/>
                          <w:color w:val="FF0000"/>
                        </w:rPr>
                        <w:t xml:space="preserve">REV </w:t>
                      </w:r>
                      <w:r w:rsidR="009D134F">
                        <w:rPr>
                          <w:b/>
                          <w:bCs/>
                          <w:color w:val="FF0000"/>
                        </w:rPr>
                        <w:t>8</w:t>
                      </w:r>
                      <w:r>
                        <w:rPr>
                          <w:b/>
                          <w:bCs/>
                          <w:color w:val="FF0000"/>
                        </w:rPr>
                        <w:t xml:space="preserve"> Text changes to correspond to 16/0947r21 SRG and non-SRG </w:t>
                      </w:r>
                    </w:p>
                    <w:p w:rsidR="00A956A5" w:rsidRDefault="00A956A5" w:rsidP="009D134F">
                      <w:pPr>
                        <w:pStyle w:val="xmsonormal"/>
                        <w:spacing w:before="0" w:beforeAutospacing="0" w:after="0" w:afterAutospacing="0"/>
                        <w:rPr>
                          <w:b/>
                          <w:bCs/>
                          <w:color w:val="FF0000"/>
                        </w:rPr>
                      </w:pPr>
                      <w:r>
                        <w:rPr>
                          <w:b/>
                          <w:bCs/>
                          <w:color w:val="FF0000"/>
                        </w:rPr>
                        <w:t>REV 9 Text changes to clarify DSC only used for PD</w:t>
                      </w:r>
                    </w:p>
                    <w:p w:rsidR="004F45C7" w:rsidRPr="004C6D05" w:rsidRDefault="004F45C7" w:rsidP="009D134F">
                      <w:pPr>
                        <w:pStyle w:val="xmsonormal"/>
                        <w:spacing w:before="0" w:beforeAutospacing="0" w:after="0" w:afterAutospacing="0"/>
                        <w:rPr>
                          <w:b/>
                          <w:bCs/>
                          <w:color w:val="FF0000"/>
                        </w:rPr>
                      </w:pPr>
                      <w:r>
                        <w:rPr>
                          <w:b/>
                          <w:bCs/>
                          <w:color w:val="FF0000"/>
                        </w:rPr>
                        <w:t>REV 10 minor typo</w:t>
                      </w:r>
                    </w:p>
                    <w:p w:rsidR="004C6D05" w:rsidRPr="00155410" w:rsidRDefault="004C6D05" w:rsidP="00B83F29">
                      <w:pPr>
                        <w:pStyle w:val="xmsonormal"/>
                        <w:rPr>
                          <w:b/>
                          <w:bCs/>
                        </w:rPr>
                      </w:pPr>
                    </w:p>
                    <w:p w:rsidR="00833928" w:rsidRDefault="00833928" w:rsidP="0048339E">
                      <w:pPr>
                        <w:pStyle w:val="T1"/>
                        <w:spacing w:after="120"/>
                        <w:jc w:val="left"/>
                        <w:rPr>
                          <w:b w:val="0"/>
                          <w:bCs/>
                        </w:rPr>
                      </w:pPr>
                    </w:p>
                    <w:p w:rsidR="00833928" w:rsidRDefault="00833928"/>
                  </w:txbxContent>
                </v:textbox>
              </v:shape>
            </w:pict>
          </mc:Fallback>
        </mc:AlternateContent>
      </w:r>
    </w:p>
    <w:p w:rsidR="00F83A4C" w:rsidRDefault="00F83A4C" w:rsidP="00F83A4C">
      <w:pPr>
        <w:rPr>
          <w:rFonts w:ascii="Arial,Bold" w:hAnsi="Arial,Bold" w:cs="Arial,Bold"/>
          <w:b/>
          <w:bCs/>
          <w:sz w:val="24"/>
          <w:szCs w:val="24"/>
          <w:u w:val="single"/>
        </w:rPr>
      </w:pPr>
      <w:r>
        <w:rPr>
          <w:b/>
        </w:rPr>
        <w:t>CID 166</w:t>
      </w:r>
    </w:p>
    <w:p w:rsidR="009B492F" w:rsidRDefault="009B492F" w:rsidP="009B492F">
      <w:pPr>
        <w:autoSpaceDE w:val="0"/>
        <w:autoSpaceDN w:val="0"/>
        <w:adjustRightInd w:val="0"/>
        <w:spacing w:after="0" w:line="240" w:lineRule="auto"/>
        <w:rPr>
          <w:rFonts w:ascii="Arial,Bold" w:hAnsi="Arial,Bold" w:cs="Arial,Bold"/>
          <w:b/>
          <w:bCs/>
          <w:sz w:val="24"/>
          <w:szCs w:val="24"/>
          <w:u w:val="single"/>
        </w:rPr>
      </w:pPr>
      <w:r w:rsidRPr="009B492F">
        <w:rPr>
          <w:rFonts w:ascii="Arial,Bold" w:hAnsi="Arial,Bold" w:cs="Arial,Bold"/>
          <w:b/>
          <w:bCs/>
          <w:sz w:val="24"/>
          <w:szCs w:val="24"/>
          <w:u w:val="single"/>
        </w:rPr>
        <w:t>Suggested changes for DSC to 802.11 Standard</w:t>
      </w:r>
    </w:p>
    <w:p w:rsidR="001A6B4D" w:rsidRDefault="001A6B4D" w:rsidP="009B492F">
      <w:pPr>
        <w:autoSpaceDE w:val="0"/>
        <w:autoSpaceDN w:val="0"/>
        <w:adjustRightInd w:val="0"/>
        <w:spacing w:after="0" w:line="240" w:lineRule="auto"/>
        <w:rPr>
          <w:rFonts w:ascii="Arial,Bold" w:hAnsi="Arial,Bold" w:cs="Arial,Bold"/>
          <w:b/>
          <w:bCs/>
          <w:sz w:val="24"/>
          <w:szCs w:val="24"/>
          <w:u w:val="single"/>
        </w:rPr>
      </w:pPr>
    </w:p>
    <w:p w:rsidR="00F0721C" w:rsidRDefault="00F0721C" w:rsidP="009B492F">
      <w:pPr>
        <w:autoSpaceDE w:val="0"/>
        <w:autoSpaceDN w:val="0"/>
        <w:adjustRightInd w:val="0"/>
        <w:spacing w:after="0" w:line="240" w:lineRule="auto"/>
        <w:rPr>
          <w:rFonts w:ascii="Arial,Bold" w:hAnsi="Arial,Bold" w:cs="Arial,Bold"/>
          <w:b/>
          <w:bCs/>
          <w:sz w:val="24"/>
          <w:szCs w:val="24"/>
          <w:u w:val="single"/>
        </w:rPr>
      </w:pPr>
      <w:r>
        <w:rPr>
          <w:rFonts w:ascii="Arial,Bold" w:hAnsi="Arial,Bold" w:cs="Arial,Bold"/>
          <w:b/>
          <w:bCs/>
          <w:sz w:val="24"/>
          <w:szCs w:val="24"/>
          <w:u w:val="single"/>
        </w:rPr>
        <w:t>BACKGROUND STUFF</w:t>
      </w:r>
    </w:p>
    <w:p w:rsidR="00F83A4C" w:rsidRPr="00090D28" w:rsidRDefault="00F83A4C">
      <w:pPr>
        <w:rPr>
          <w:rFonts w:asciiTheme="majorBidi" w:hAnsiTheme="majorBidi" w:cstheme="majorBidi"/>
          <w:b/>
          <w:sz w:val="24"/>
          <w:szCs w:val="24"/>
        </w:rPr>
      </w:pPr>
      <w:r w:rsidRPr="00090D28">
        <w:rPr>
          <w:rFonts w:asciiTheme="majorBidi" w:hAnsiTheme="majorBidi" w:cstheme="majorBidi"/>
          <w:b/>
          <w:sz w:val="24"/>
          <w:szCs w:val="24"/>
        </w:rPr>
        <w:br w:type="page"/>
      </w:r>
      <w:bookmarkStart w:id="0" w:name="_GoBack"/>
      <w:bookmarkEnd w:id="0"/>
    </w:p>
    <w:p w:rsidR="00600D54" w:rsidRPr="00F929DF" w:rsidRDefault="00600D54" w:rsidP="009B492F">
      <w:pPr>
        <w:autoSpaceDE w:val="0"/>
        <w:autoSpaceDN w:val="0"/>
        <w:adjustRightInd w:val="0"/>
        <w:spacing w:after="0" w:line="240" w:lineRule="auto"/>
        <w:rPr>
          <w:rFonts w:ascii="Arial,Bold" w:hAnsi="Arial,Bold" w:cs="Arial,Bold"/>
          <w:b/>
          <w:bCs/>
          <w:u w:val="single"/>
        </w:rPr>
      </w:pPr>
      <w:r w:rsidRPr="00F929DF">
        <w:rPr>
          <w:rFonts w:ascii="Arial,Bold" w:hAnsi="Arial,Bold" w:cs="Arial,Bold"/>
          <w:b/>
          <w:bCs/>
          <w:u w:val="single"/>
        </w:rPr>
        <w:lastRenderedPageBreak/>
        <w:t>Add to Section 3.</w:t>
      </w:r>
      <w:r w:rsidR="00F1209C" w:rsidRPr="00F929DF">
        <w:rPr>
          <w:rFonts w:ascii="Arial,Bold" w:hAnsi="Arial,Bold" w:cs="Arial,Bold"/>
          <w:b/>
          <w:bCs/>
          <w:u w:val="single"/>
        </w:rPr>
        <w:t>4</w:t>
      </w:r>
    </w:p>
    <w:p w:rsidR="00FF6329" w:rsidRDefault="00D2047D" w:rsidP="009B492F">
      <w:pPr>
        <w:autoSpaceDE w:val="0"/>
        <w:autoSpaceDN w:val="0"/>
        <w:adjustRightInd w:val="0"/>
        <w:spacing w:after="0" w:line="240" w:lineRule="auto"/>
        <w:rPr>
          <w:rFonts w:ascii="Arial,Bold" w:hAnsi="Arial,Bold" w:cs="Arial,Bold"/>
        </w:rPr>
      </w:pPr>
      <w:r>
        <w:rPr>
          <w:rFonts w:ascii="Arial,Bold" w:hAnsi="Arial,Bold" w:cs="Arial,Bold"/>
        </w:rPr>
        <w:t xml:space="preserve"> </w:t>
      </w:r>
      <w:r w:rsidR="00FF6329">
        <w:rPr>
          <w:rFonts w:ascii="Arial,Bold" w:hAnsi="Arial,Bold" w:cs="Arial,Bold"/>
        </w:rPr>
        <w:t>“</w:t>
      </w:r>
      <w:r w:rsidR="00600D54" w:rsidRPr="00981DD7">
        <w:rPr>
          <w:rFonts w:ascii="Arial,Bold" w:hAnsi="Arial,Bold" w:cs="Arial,Bold"/>
        </w:rPr>
        <w:t>DSC</w:t>
      </w:r>
      <w:r w:rsidR="00600D54" w:rsidRPr="00981DD7">
        <w:rPr>
          <w:rFonts w:ascii="Arial,Bold" w:hAnsi="Arial,Bold" w:cs="Arial,Bold"/>
        </w:rPr>
        <w:tab/>
      </w:r>
      <w:r w:rsidR="00600D54" w:rsidRPr="00981DD7">
        <w:rPr>
          <w:rFonts w:ascii="Arial,Bold" w:hAnsi="Arial,Bold" w:cs="Arial,Bold"/>
        </w:rPr>
        <w:tab/>
      </w:r>
      <w:r w:rsidR="00600D54" w:rsidRPr="00981DD7">
        <w:rPr>
          <w:rFonts w:ascii="Arial,Bold" w:hAnsi="Arial,Bold" w:cs="Arial,Bold"/>
        </w:rPr>
        <w:tab/>
      </w:r>
      <w:r w:rsidR="00FF6329">
        <w:rPr>
          <w:rFonts w:ascii="Arial,Bold" w:hAnsi="Arial,Bold" w:cs="Arial,Bold"/>
        </w:rPr>
        <w:t xml:space="preserve"> </w:t>
      </w:r>
      <w:r w:rsidR="00FF6329">
        <w:rPr>
          <w:rFonts w:ascii="Arial,Bold" w:hAnsi="Arial,Bold" w:cs="Arial,Bold"/>
        </w:rPr>
        <w:tab/>
      </w:r>
      <w:r w:rsidR="00600D54" w:rsidRPr="00981DD7">
        <w:rPr>
          <w:rFonts w:ascii="Arial,Bold" w:hAnsi="Arial,Bold" w:cs="Arial,Bold"/>
        </w:rPr>
        <w:t>dynamic sensitivity control</w:t>
      </w:r>
      <w:r w:rsidR="00FF6329">
        <w:rPr>
          <w:rFonts w:ascii="Arial,Bold" w:hAnsi="Arial,Bold" w:cs="Arial,Bold"/>
        </w:rPr>
        <w:t>”</w:t>
      </w:r>
    </w:p>
    <w:p w:rsidR="00600D54" w:rsidRDefault="00600D54" w:rsidP="009B492F">
      <w:pPr>
        <w:autoSpaceDE w:val="0"/>
        <w:autoSpaceDN w:val="0"/>
        <w:adjustRightInd w:val="0"/>
        <w:spacing w:after="0" w:line="240" w:lineRule="auto"/>
        <w:rPr>
          <w:rFonts w:ascii="Arial,Bold" w:hAnsi="Arial,Bold" w:cs="Arial,Bold"/>
          <w:b/>
          <w:bCs/>
          <w:sz w:val="20"/>
          <w:szCs w:val="20"/>
        </w:rPr>
      </w:pPr>
    </w:p>
    <w:p w:rsidR="00F929DF" w:rsidRDefault="00F929DF" w:rsidP="009B492F">
      <w:pPr>
        <w:autoSpaceDE w:val="0"/>
        <w:autoSpaceDN w:val="0"/>
        <w:adjustRightInd w:val="0"/>
        <w:spacing w:after="0" w:line="240" w:lineRule="auto"/>
        <w:rPr>
          <w:rFonts w:ascii="Arial,Bold" w:hAnsi="Arial,Bold" w:cs="Arial,Bold"/>
          <w:b/>
          <w:bCs/>
          <w:sz w:val="20"/>
          <w:szCs w:val="20"/>
        </w:rPr>
      </w:pPr>
    </w:p>
    <w:p w:rsidR="00F929DF" w:rsidRPr="00981DD7" w:rsidRDefault="00F929DF" w:rsidP="009B492F">
      <w:pPr>
        <w:autoSpaceDE w:val="0"/>
        <w:autoSpaceDN w:val="0"/>
        <w:adjustRightInd w:val="0"/>
        <w:spacing w:after="0" w:line="240" w:lineRule="auto"/>
        <w:rPr>
          <w:rFonts w:ascii="Arial,Bold" w:hAnsi="Arial,Bold" w:cs="Arial,Bold"/>
          <w:b/>
          <w:bCs/>
          <w:sz w:val="20"/>
          <w:szCs w:val="20"/>
        </w:rPr>
      </w:pPr>
    </w:p>
    <w:p w:rsidR="00A76824" w:rsidRPr="00F929DF" w:rsidRDefault="00A76824" w:rsidP="009B492F">
      <w:pPr>
        <w:autoSpaceDE w:val="0"/>
        <w:autoSpaceDN w:val="0"/>
        <w:adjustRightInd w:val="0"/>
        <w:spacing w:after="0" w:line="240" w:lineRule="auto"/>
        <w:rPr>
          <w:rFonts w:ascii="Arial,Bold" w:hAnsi="Arial,Bold" w:cs="Arial,Bold"/>
          <w:b/>
          <w:bCs/>
          <w:sz w:val="24"/>
          <w:szCs w:val="18"/>
        </w:rPr>
      </w:pPr>
      <w:r w:rsidRPr="00F929DF">
        <w:rPr>
          <w:rFonts w:ascii="Arial,Bold" w:hAnsi="Arial,Bold" w:cs="Arial,Bold"/>
          <w:b/>
          <w:bCs/>
          <w:sz w:val="24"/>
          <w:szCs w:val="18"/>
        </w:rPr>
        <w:t>9.4.2.27 Extended Capabilities element</w:t>
      </w:r>
    </w:p>
    <w:p w:rsidR="00A76824" w:rsidRPr="00981DD7" w:rsidRDefault="00A76824" w:rsidP="009B492F">
      <w:pPr>
        <w:autoSpaceDE w:val="0"/>
        <w:autoSpaceDN w:val="0"/>
        <w:adjustRightInd w:val="0"/>
        <w:spacing w:after="0" w:line="240" w:lineRule="auto"/>
        <w:rPr>
          <w:rFonts w:ascii="Arial,Bold" w:hAnsi="Arial,Bold" w:cs="Arial,Bold"/>
          <w:b/>
          <w:bCs/>
          <w:sz w:val="20"/>
          <w:szCs w:val="20"/>
        </w:rPr>
      </w:pPr>
    </w:p>
    <w:p w:rsidR="004A169A" w:rsidRPr="00796C3C" w:rsidRDefault="00A76824" w:rsidP="009B492F">
      <w:pPr>
        <w:autoSpaceDE w:val="0"/>
        <w:autoSpaceDN w:val="0"/>
        <w:adjustRightInd w:val="0"/>
        <w:spacing w:after="0" w:line="240" w:lineRule="auto"/>
        <w:rPr>
          <w:rFonts w:ascii="Arial,Bold" w:hAnsi="Arial,Bold" w:cs="Arial,Bold"/>
          <w:sz w:val="24"/>
          <w:szCs w:val="20"/>
        </w:rPr>
      </w:pPr>
      <w:r w:rsidRPr="00796C3C">
        <w:rPr>
          <w:rFonts w:ascii="Arial,Bold" w:hAnsi="Arial,Bold" w:cs="Arial,Bold"/>
          <w:sz w:val="24"/>
          <w:szCs w:val="20"/>
        </w:rPr>
        <w:t>Add to Table 9-134 Extended Capabilities field</w:t>
      </w:r>
    </w:p>
    <w:tbl>
      <w:tblPr>
        <w:tblStyle w:val="TableGrid"/>
        <w:tblW w:w="0" w:type="auto"/>
        <w:tblLook w:val="04A0" w:firstRow="1" w:lastRow="0" w:firstColumn="1" w:lastColumn="0" w:noHBand="0" w:noVBand="1"/>
      </w:tblPr>
      <w:tblGrid>
        <w:gridCol w:w="2358"/>
        <w:gridCol w:w="2700"/>
        <w:gridCol w:w="4518"/>
      </w:tblGrid>
      <w:tr w:rsidR="00981DD7" w:rsidRPr="00796C3C" w:rsidTr="00FF6329">
        <w:tc>
          <w:tcPr>
            <w:tcW w:w="2358" w:type="dxa"/>
          </w:tcPr>
          <w:p w:rsidR="00A76824" w:rsidRPr="00796C3C" w:rsidRDefault="00A76824" w:rsidP="009B492F">
            <w:pPr>
              <w:autoSpaceDE w:val="0"/>
              <w:autoSpaceDN w:val="0"/>
              <w:adjustRightInd w:val="0"/>
              <w:rPr>
                <w:rFonts w:ascii="Arial,Bold" w:hAnsi="Arial,Bold" w:cs="Arial,Bold"/>
                <w:sz w:val="20"/>
                <w:szCs w:val="20"/>
              </w:rPr>
            </w:pPr>
            <w:r w:rsidRPr="00796C3C">
              <w:rPr>
                <w:rFonts w:ascii="Arial,Bold" w:hAnsi="Arial,Bold" w:cs="Arial,Bold"/>
                <w:sz w:val="20"/>
                <w:szCs w:val="20"/>
              </w:rPr>
              <w:t>Bit</w:t>
            </w:r>
          </w:p>
        </w:tc>
        <w:tc>
          <w:tcPr>
            <w:tcW w:w="2700" w:type="dxa"/>
          </w:tcPr>
          <w:p w:rsidR="00A76824" w:rsidRPr="00796C3C" w:rsidRDefault="00A76824" w:rsidP="009B492F">
            <w:pPr>
              <w:autoSpaceDE w:val="0"/>
              <w:autoSpaceDN w:val="0"/>
              <w:adjustRightInd w:val="0"/>
              <w:rPr>
                <w:rFonts w:ascii="Arial,Bold" w:hAnsi="Arial,Bold" w:cs="Arial,Bold"/>
                <w:sz w:val="20"/>
                <w:szCs w:val="20"/>
              </w:rPr>
            </w:pPr>
            <w:r w:rsidRPr="00796C3C">
              <w:rPr>
                <w:rFonts w:ascii="Arial,Bold" w:hAnsi="Arial,Bold" w:cs="Arial,Bold"/>
                <w:sz w:val="20"/>
                <w:szCs w:val="20"/>
              </w:rPr>
              <w:t>Information</w:t>
            </w:r>
          </w:p>
        </w:tc>
        <w:tc>
          <w:tcPr>
            <w:tcW w:w="4518" w:type="dxa"/>
          </w:tcPr>
          <w:p w:rsidR="00A76824" w:rsidRPr="00796C3C" w:rsidRDefault="00A76824" w:rsidP="009B492F">
            <w:pPr>
              <w:autoSpaceDE w:val="0"/>
              <w:autoSpaceDN w:val="0"/>
              <w:adjustRightInd w:val="0"/>
              <w:rPr>
                <w:rFonts w:ascii="Arial,Bold" w:hAnsi="Arial,Bold" w:cs="Arial,Bold"/>
                <w:sz w:val="20"/>
                <w:szCs w:val="20"/>
              </w:rPr>
            </w:pPr>
            <w:r w:rsidRPr="00796C3C">
              <w:rPr>
                <w:rFonts w:ascii="Arial,Bold" w:hAnsi="Arial,Bold" w:cs="Arial,Bold"/>
                <w:sz w:val="20"/>
                <w:szCs w:val="20"/>
              </w:rPr>
              <w:t>Notes</w:t>
            </w:r>
          </w:p>
        </w:tc>
      </w:tr>
      <w:tr w:rsidR="00981DD7" w:rsidRPr="00796C3C" w:rsidTr="00FF6329">
        <w:tc>
          <w:tcPr>
            <w:tcW w:w="2358" w:type="dxa"/>
          </w:tcPr>
          <w:p w:rsidR="00A76824" w:rsidRPr="00796C3C" w:rsidRDefault="00A76824" w:rsidP="009B492F">
            <w:pPr>
              <w:autoSpaceDE w:val="0"/>
              <w:autoSpaceDN w:val="0"/>
              <w:adjustRightInd w:val="0"/>
              <w:rPr>
                <w:rFonts w:ascii="Arial,Bold" w:hAnsi="Arial,Bold" w:cs="Arial,Bold"/>
                <w:sz w:val="20"/>
                <w:szCs w:val="20"/>
              </w:rPr>
            </w:pPr>
            <w:r w:rsidRPr="00796C3C">
              <w:rPr>
                <w:rFonts w:ascii="Arial,Bold" w:hAnsi="Arial,Bold" w:cs="Arial,Bold"/>
                <w:sz w:val="20"/>
                <w:szCs w:val="20"/>
              </w:rPr>
              <w:t>TBD</w:t>
            </w:r>
          </w:p>
        </w:tc>
        <w:tc>
          <w:tcPr>
            <w:tcW w:w="2700" w:type="dxa"/>
          </w:tcPr>
          <w:p w:rsidR="00A76824" w:rsidRPr="00796C3C" w:rsidRDefault="00A76824" w:rsidP="009B492F">
            <w:pPr>
              <w:autoSpaceDE w:val="0"/>
              <w:autoSpaceDN w:val="0"/>
              <w:adjustRightInd w:val="0"/>
              <w:rPr>
                <w:rFonts w:ascii="Arial,Bold" w:hAnsi="Arial,Bold" w:cs="Arial,Bold"/>
                <w:sz w:val="20"/>
                <w:szCs w:val="20"/>
              </w:rPr>
            </w:pPr>
            <w:r w:rsidRPr="00796C3C">
              <w:rPr>
                <w:rFonts w:ascii="Arial,Bold" w:hAnsi="Arial,Bold" w:cs="Arial,Bold"/>
                <w:sz w:val="20"/>
                <w:szCs w:val="20"/>
              </w:rPr>
              <w:t>Dynamic Sensitivity Control</w:t>
            </w:r>
            <w:r w:rsidR="008E35BC" w:rsidRPr="00796C3C">
              <w:rPr>
                <w:rFonts w:ascii="Arial,Bold" w:hAnsi="Arial,Bold" w:cs="Arial,Bold"/>
                <w:sz w:val="20"/>
                <w:szCs w:val="20"/>
              </w:rPr>
              <w:t xml:space="preserve"> (DSC)</w:t>
            </w:r>
          </w:p>
        </w:tc>
        <w:tc>
          <w:tcPr>
            <w:tcW w:w="4518" w:type="dxa"/>
          </w:tcPr>
          <w:p w:rsidR="00EC41D0" w:rsidRPr="00796C3C" w:rsidRDefault="008E35BC" w:rsidP="00A41447">
            <w:pPr>
              <w:autoSpaceDE w:val="0"/>
              <w:autoSpaceDN w:val="0"/>
              <w:adjustRightInd w:val="0"/>
              <w:rPr>
                <w:rFonts w:ascii="Arial,Bold" w:hAnsi="Arial,Bold" w:cs="Arial,Bold"/>
                <w:sz w:val="20"/>
                <w:szCs w:val="20"/>
              </w:rPr>
            </w:pPr>
            <w:r w:rsidRPr="00796C3C">
              <w:rPr>
                <w:rFonts w:ascii="Arial,Bold" w:hAnsi="Arial,Bold" w:cs="Arial,Bold"/>
                <w:sz w:val="20"/>
                <w:szCs w:val="20"/>
              </w:rPr>
              <w:t xml:space="preserve">STA sets DSC field </w:t>
            </w:r>
            <w:r w:rsidR="00EC41D0" w:rsidRPr="00796C3C">
              <w:rPr>
                <w:rFonts w:ascii="Arial,Bold" w:hAnsi="Arial,Bold" w:cs="Arial,Bold"/>
                <w:sz w:val="20"/>
                <w:szCs w:val="20"/>
              </w:rPr>
              <w:t>to 1 when dot11DynamicSensitivityControlImplemented is true and sets it to 0 otherwise.</w:t>
            </w:r>
          </w:p>
        </w:tc>
      </w:tr>
    </w:tbl>
    <w:p w:rsidR="00A76824" w:rsidRPr="00981DD7" w:rsidRDefault="00A76824" w:rsidP="009B492F">
      <w:pPr>
        <w:autoSpaceDE w:val="0"/>
        <w:autoSpaceDN w:val="0"/>
        <w:adjustRightInd w:val="0"/>
        <w:spacing w:after="0" w:line="240" w:lineRule="auto"/>
        <w:rPr>
          <w:rFonts w:ascii="Arial,Bold" w:hAnsi="Arial,Bold" w:cs="Arial,Bold"/>
          <w:b/>
          <w:bCs/>
          <w:sz w:val="20"/>
          <w:szCs w:val="20"/>
        </w:rPr>
      </w:pPr>
    </w:p>
    <w:p w:rsidR="00A76824" w:rsidRDefault="00A76824" w:rsidP="009B492F">
      <w:pPr>
        <w:autoSpaceDE w:val="0"/>
        <w:autoSpaceDN w:val="0"/>
        <w:adjustRightInd w:val="0"/>
        <w:spacing w:after="0" w:line="240" w:lineRule="auto"/>
        <w:rPr>
          <w:rFonts w:ascii="Arial,Bold" w:hAnsi="Arial,Bold" w:cs="Arial,Bold"/>
          <w:b/>
          <w:bCs/>
          <w:sz w:val="20"/>
          <w:szCs w:val="20"/>
        </w:rPr>
      </w:pPr>
    </w:p>
    <w:p w:rsidR="00FF6329" w:rsidRPr="00981DD7" w:rsidRDefault="00FF6329" w:rsidP="009B492F">
      <w:pPr>
        <w:autoSpaceDE w:val="0"/>
        <w:autoSpaceDN w:val="0"/>
        <w:adjustRightInd w:val="0"/>
        <w:spacing w:after="0" w:line="240" w:lineRule="auto"/>
        <w:rPr>
          <w:rFonts w:ascii="Arial,Bold" w:hAnsi="Arial,Bold" w:cs="Arial,Bold"/>
          <w:b/>
          <w:bCs/>
          <w:sz w:val="20"/>
          <w:szCs w:val="20"/>
        </w:rPr>
      </w:pPr>
    </w:p>
    <w:p w:rsidR="00B80AA5" w:rsidRPr="00F929DF" w:rsidRDefault="00B80AA5" w:rsidP="00072415">
      <w:pPr>
        <w:autoSpaceDE w:val="0"/>
        <w:autoSpaceDN w:val="0"/>
        <w:adjustRightInd w:val="0"/>
        <w:spacing w:after="0" w:line="360" w:lineRule="auto"/>
        <w:rPr>
          <w:rFonts w:ascii="TimesNewRoman" w:hAnsi="TimesNewRoman" w:cs="TimesNewRoman"/>
          <w:b/>
          <w:bCs/>
          <w:sz w:val="26"/>
          <w:szCs w:val="26"/>
          <w:u w:val="single"/>
        </w:rPr>
      </w:pPr>
      <w:r w:rsidRPr="00F929DF">
        <w:rPr>
          <w:rFonts w:ascii="TimesNewRoman" w:hAnsi="TimesNewRoman" w:cs="TimesNewRoman"/>
          <w:b/>
          <w:bCs/>
          <w:sz w:val="26"/>
          <w:szCs w:val="26"/>
          <w:u w:val="single"/>
        </w:rPr>
        <w:t xml:space="preserve">Add to </w:t>
      </w:r>
      <w:r w:rsidR="00072415" w:rsidRPr="00F929DF">
        <w:rPr>
          <w:rFonts w:ascii="TimesNewRoman" w:hAnsi="TimesNewRoman" w:cs="TimesNewRoman"/>
          <w:b/>
          <w:bCs/>
          <w:sz w:val="26"/>
          <w:szCs w:val="26"/>
          <w:u w:val="single"/>
        </w:rPr>
        <w:t>9</w:t>
      </w:r>
      <w:r w:rsidRPr="00F929DF">
        <w:rPr>
          <w:rFonts w:ascii="TimesNewRoman" w:hAnsi="TimesNewRoman" w:cs="TimesNewRoman"/>
          <w:b/>
          <w:bCs/>
          <w:sz w:val="26"/>
          <w:szCs w:val="26"/>
          <w:u w:val="single"/>
        </w:rPr>
        <w:t>.4.2</w:t>
      </w:r>
    </w:p>
    <w:p w:rsidR="00B80AA5" w:rsidRPr="00981DD7" w:rsidRDefault="00072415" w:rsidP="00FF6329">
      <w:pPr>
        <w:autoSpaceDE w:val="0"/>
        <w:autoSpaceDN w:val="0"/>
        <w:adjustRightInd w:val="0"/>
        <w:spacing w:after="0" w:line="360" w:lineRule="auto"/>
        <w:rPr>
          <w:rFonts w:ascii="TimesNewRoman" w:hAnsi="TimesNewRoman" w:cs="TimesNewRoman"/>
          <w:b/>
          <w:bCs/>
          <w:sz w:val="24"/>
          <w:szCs w:val="24"/>
        </w:rPr>
      </w:pPr>
      <w:r w:rsidRPr="00981DD7">
        <w:rPr>
          <w:rFonts w:ascii="TimesNewRoman" w:hAnsi="TimesNewRoman" w:cs="TimesNewRoman"/>
          <w:b/>
          <w:bCs/>
          <w:sz w:val="24"/>
          <w:szCs w:val="24"/>
        </w:rPr>
        <w:t>9</w:t>
      </w:r>
      <w:r w:rsidR="00B80AA5" w:rsidRPr="00981DD7">
        <w:rPr>
          <w:rFonts w:ascii="TimesNewRoman" w:hAnsi="TimesNewRoman" w:cs="TimesNewRoman"/>
          <w:b/>
          <w:bCs/>
          <w:sz w:val="24"/>
          <w:szCs w:val="24"/>
        </w:rPr>
        <w:t>.4.2</w:t>
      </w:r>
      <w:proofErr w:type="gramStart"/>
      <w:r w:rsidR="00B80AA5" w:rsidRPr="00981DD7">
        <w:rPr>
          <w:rFonts w:ascii="TimesNewRoman" w:hAnsi="TimesNewRoman" w:cs="TimesNewRoman"/>
          <w:b/>
          <w:bCs/>
          <w:sz w:val="24"/>
          <w:szCs w:val="24"/>
        </w:rPr>
        <w:t>.X</w:t>
      </w:r>
      <w:proofErr w:type="gramEnd"/>
      <w:r w:rsidR="00B80AA5" w:rsidRPr="00981DD7">
        <w:rPr>
          <w:rFonts w:ascii="TimesNewRoman" w:hAnsi="TimesNewRoman" w:cs="TimesNewRoman"/>
          <w:b/>
          <w:bCs/>
          <w:sz w:val="24"/>
          <w:szCs w:val="24"/>
        </w:rPr>
        <w:t xml:space="preserve">  </w:t>
      </w:r>
      <w:r w:rsidR="006132CD">
        <w:rPr>
          <w:rFonts w:ascii="TimesNewRoman" w:hAnsi="TimesNewRoman" w:cs="TimesNewRoman"/>
          <w:b/>
          <w:bCs/>
          <w:sz w:val="24"/>
          <w:szCs w:val="24"/>
        </w:rPr>
        <w:t>DSC</w:t>
      </w:r>
      <w:r w:rsidR="00B80AA5" w:rsidRPr="00981DD7">
        <w:rPr>
          <w:rFonts w:ascii="TimesNewRoman" w:hAnsi="TimesNewRoman" w:cs="TimesNewRoman"/>
          <w:b/>
          <w:bCs/>
          <w:sz w:val="24"/>
          <w:szCs w:val="24"/>
        </w:rPr>
        <w:t xml:space="preserve"> </w:t>
      </w:r>
      <w:r w:rsidR="005D1C86" w:rsidRPr="00981DD7">
        <w:rPr>
          <w:rFonts w:ascii="TimesNewRoman" w:hAnsi="TimesNewRoman" w:cs="TimesNewRoman"/>
          <w:b/>
          <w:bCs/>
          <w:sz w:val="24"/>
          <w:szCs w:val="24"/>
        </w:rPr>
        <w:t>Parameter Set</w:t>
      </w:r>
      <w:r w:rsidR="00B80AA5" w:rsidRPr="00981DD7">
        <w:rPr>
          <w:rFonts w:ascii="TimesNewRoman" w:hAnsi="TimesNewRoman" w:cs="TimesNewRoman"/>
          <w:b/>
          <w:bCs/>
          <w:sz w:val="24"/>
          <w:szCs w:val="24"/>
        </w:rPr>
        <w:t xml:space="preserve"> element</w:t>
      </w:r>
    </w:p>
    <w:p w:rsidR="00E76A44" w:rsidRPr="00981DD7" w:rsidRDefault="005D1C86" w:rsidP="0048339E">
      <w:pPr>
        <w:autoSpaceDE w:val="0"/>
        <w:autoSpaceDN w:val="0"/>
        <w:adjustRightInd w:val="0"/>
        <w:spacing w:after="0" w:line="240" w:lineRule="auto"/>
        <w:rPr>
          <w:rFonts w:ascii="TimesNewRoman" w:hAnsi="TimesNewRoman" w:cs="TimesNewRoman"/>
          <w:sz w:val="24"/>
          <w:szCs w:val="24"/>
        </w:rPr>
      </w:pPr>
      <w:r w:rsidRPr="00981DD7">
        <w:rPr>
          <w:rFonts w:ascii="TimesNewRoman" w:hAnsi="TimesNewRoman" w:cs="TimesNewRoman"/>
          <w:sz w:val="24"/>
          <w:szCs w:val="24"/>
        </w:rPr>
        <w:t>The D</w:t>
      </w:r>
      <w:r w:rsidR="000A4A00">
        <w:rPr>
          <w:rFonts w:ascii="TimesNewRoman" w:hAnsi="TimesNewRoman" w:cs="TimesNewRoman"/>
          <w:sz w:val="24"/>
          <w:szCs w:val="24"/>
        </w:rPr>
        <w:t>SC</w:t>
      </w:r>
      <w:r w:rsidR="00FF6329">
        <w:rPr>
          <w:rFonts w:ascii="TimesNewRoman" w:hAnsi="TimesNewRoman" w:cs="TimesNewRoman"/>
          <w:sz w:val="24"/>
          <w:szCs w:val="24"/>
        </w:rPr>
        <w:t xml:space="preserve"> </w:t>
      </w:r>
      <w:r w:rsidRPr="00981DD7">
        <w:rPr>
          <w:rFonts w:ascii="TimesNewRoman" w:hAnsi="TimesNewRoman" w:cs="TimesNewRoman"/>
          <w:sz w:val="24"/>
          <w:szCs w:val="24"/>
        </w:rPr>
        <w:t xml:space="preserve">Parameter Set element provides information for operation of </w:t>
      </w:r>
      <w:r w:rsidR="00FF6329">
        <w:rPr>
          <w:rFonts w:ascii="TimesNewRoman" w:hAnsi="TimesNewRoman" w:cs="TimesNewRoman"/>
          <w:sz w:val="24"/>
          <w:szCs w:val="24"/>
        </w:rPr>
        <w:t>dynamic sensitivity control and adaptive transmit power control</w:t>
      </w:r>
      <w:r w:rsidR="00385335" w:rsidRPr="00981DD7">
        <w:rPr>
          <w:rFonts w:ascii="TimesNewRoman" w:hAnsi="TimesNewRoman" w:cs="TimesNewRoman"/>
          <w:sz w:val="24"/>
          <w:szCs w:val="24"/>
        </w:rPr>
        <w:t xml:space="preserve"> that is used </w:t>
      </w:r>
      <w:r w:rsidR="00FF6329">
        <w:rPr>
          <w:rFonts w:ascii="TimesNewRoman" w:hAnsi="TimesNewRoman" w:cs="TimesNewRoman"/>
          <w:sz w:val="24"/>
          <w:szCs w:val="24"/>
        </w:rPr>
        <w:t>for spatial reuse.</w:t>
      </w:r>
    </w:p>
    <w:p w:rsidR="005D1C86" w:rsidRPr="00981DD7" w:rsidRDefault="005D1C86" w:rsidP="000A4A00">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The format of the </w:t>
      </w:r>
      <w:r w:rsidR="00385335" w:rsidRPr="00981DD7">
        <w:rPr>
          <w:rFonts w:ascii="TimesNewRoman" w:hAnsi="TimesNewRoman" w:cs="TimesNewRoman"/>
          <w:sz w:val="24"/>
          <w:szCs w:val="24"/>
        </w:rPr>
        <w:t>D</w:t>
      </w:r>
      <w:r w:rsidR="000A4A00">
        <w:rPr>
          <w:rFonts w:ascii="TimesNewRoman" w:hAnsi="TimesNewRoman" w:cs="TimesNewRoman"/>
          <w:sz w:val="24"/>
          <w:szCs w:val="24"/>
        </w:rPr>
        <w:t>SC</w:t>
      </w:r>
      <w:r w:rsidRPr="00981DD7">
        <w:rPr>
          <w:rFonts w:ascii="TimesNewRoman" w:hAnsi="TimesNewRoman" w:cs="TimesNewRoman"/>
          <w:sz w:val="24"/>
          <w:szCs w:val="24"/>
        </w:rPr>
        <w:t xml:space="preserve"> Parameter Set element is defined in Figure </w:t>
      </w:r>
      <w:r w:rsidR="00072415" w:rsidRPr="00981DD7">
        <w:rPr>
          <w:rFonts w:ascii="TimesNewRoman" w:hAnsi="TimesNewRoman" w:cs="TimesNewRoman"/>
          <w:sz w:val="24"/>
          <w:szCs w:val="24"/>
        </w:rPr>
        <w:t>9</w:t>
      </w:r>
      <w:r w:rsidRPr="00981DD7">
        <w:rPr>
          <w:rFonts w:ascii="TimesNewRoman" w:hAnsi="TimesNewRoman" w:cs="TimesNewRoman"/>
          <w:sz w:val="24"/>
          <w:szCs w:val="24"/>
        </w:rPr>
        <w:t>-</w:t>
      </w:r>
      <w:r w:rsidR="000A4A00">
        <w:rPr>
          <w:rFonts w:ascii="TimesNewRoman" w:hAnsi="TimesNewRoman" w:cs="TimesNewRoman"/>
          <w:sz w:val="24"/>
          <w:szCs w:val="24"/>
        </w:rPr>
        <w:t>xxx</w:t>
      </w:r>
      <w:r w:rsidRPr="00981DD7">
        <w:rPr>
          <w:rFonts w:ascii="TimesNewRoman" w:hAnsi="TimesNewRoman" w:cs="TimesNewRoman"/>
          <w:sz w:val="24"/>
          <w:szCs w:val="24"/>
        </w:rPr>
        <w:t>.</w:t>
      </w:r>
      <w:r w:rsidR="005A1532" w:rsidRPr="00981DD7">
        <w:rPr>
          <w:rFonts w:ascii="TimesNewRoman" w:hAnsi="TimesNewRoman" w:cs="TimesNewRoman"/>
          <w:sz w:val="24"/>
          <w:szCs w:val="24"/>
        </w:rPr>
        <w:t xml:space="preserve">  </w:t>
      </w:r>
    </w:p>
    <w:p w:rsidR="005D1C86" w:rsidRDefault="005D1C86" w:rsidP="00FF6329">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The Element ID and Length fields are defined in </w:t>
      </w:r>
      <w:r w:rsidR="00072415" w:rsidRPr="00981DD7">
        <w:rPr>
          <w:rFonts w:ascii="TimesNewRoman" w:hAnsi="TimesNewRoman" w:cs="TimesNewRoman"/>
          <w:sz w:val="24"/>
          <w:szCs w:val="24"/>
        </w:rPr>
        <w:t>9</w:t>
      </w:r>
      <w:r w:rsidRPr="00981DD7">
        <w:rPr>
          <w:rFonts w:ascii="TimesNewRoman" w:hAnsi="TimesNewRoman" w:cs="TimesNewRoman"/>
          <w:sz w:val="24"/>
          <w:szCs w:val="24"/>
        </w:rPr>
        <w:t>.4.2.1 (General).</w:t>
      </w:r>
    </w:p>
    <w:p w:rsidR="00FF6329" w:rsidRDefault="00FF6329" w:rsidP="00FF6329">
      <w:pPr>
        <w:autoSpaceDE w:val="0"/>
        <w:autoSpaceDN w:val="0"/>
        <w:adjustRightInd w:val="0"/>
        <w:spacing w:after="0" w:line="360" w:lineRule="auto"/>
        <w:rPr>
          <w:rFonts w:ascii="TimesNewRoman" w:hAnsi="TimesNewRoman" w:cs="TimesNewRoman"/>
          <w:sz w:val="24"/>
          <w:szCs w:val="24"/>
        </w:rPr>
      </w:pPr>
    </w:p>
    <w:tbl>
      <w:tblPr>
        <w:tblStyle w:val="TableGrid"/>
        <w:tblW w:w="0" w:type="auto"/>
        <w:tblInd w:w="918" w:type="dxa"/>
        <w:tblLook w:val="04A0" w:firstRow="1" w:lastRow="0" w:firstColumn="1" w:lastColumn="0" w:noHBand="0" w:noVBand="1"/>
      </w:tblPr>
      <w:tblGrid>
        <w:gridCol w:w="1486"/>
        <w:gridCol w:w="1060"/>
        <w:gridCol w:w="1234"/>
        <w:gridCol w:w="1092"/>
        <w:gridCol w:w="1262"/>
      </w:tblGrid>
      <w:tr w:rsidR="00BB4A13" w:rsidTr="00703197">
        <w:tc>
          <w:tcPr>
            <w:tcW w:w="1486" w:type="dxa"/>
          </w:tcPr>
          <w:p w:rsidR="00BB4A13" w:rsidRPr="00981DD7" w:rsidRDefault="00BB4A13" w:rsidP="00FF6329">
            <w:pPr>
              <w:autoSpaceDE w:val="0"/>
              <w:autoSpaceDN w:val="0"/>
              <w:adjustRightInd w:val="0"/>
              <w:spacing w:line="360" w:lineRule="auto"/>
              <w:rPr>
                <w:rFonts w:ascii="TimesNewRoman" w:hAnsi="TimesNewRoman" w:cs="TimesNewRoman"/>
                <w:sz w:val="20"/>
                <w:szCs w:val="20"/>
              </w:rPr>
            </w:pPr>
            <w:r w:rsidRPr="00981DD7">
              <w:rPr>
                <w:rFonts w:ascii="TimesNewRoman" w:hAnsi="TimesNewRoman" w:cs="TimesNewRoman"/>
                <w:sz w:val="20"/>
                <w:szCs w:val="20"/>
              </w:rPr>
              <w:t xml:space="preserve">Element ID </w:t>
            </w:r>
          </w:p>
          <w:p w:rsidR="00BB4A13" w:rsidRDefault="00BB4A13" w:rsidP="00FF6329">
            <w:pPr>
              <w:autoSpaceDE w:val="0"/>
              <w:autoSpaceDN w:val="0"/>
              <w:adjustRightInd w:val="0"/>
              <w:spacing w:line="360" w:lineRule="auto"/>
              <w:rPr>
                <w:rFonts w:ascii="TimesNewRoman" w:hAnsi="TimesNewRoman" w:cs="TimesNewRoman"/>
                <w:sz w:val="24"/>
                <w:szCs w:val="24"/>
              </w:rPr>
            </w:pPr>
            <w:r w:rsidRPr="00981DD7">
              <w:rPr>
                <w:rFonts w:ascii="TimesNewRoman" w:hAnsi="TimesNewRoman" w:cs="TimesNewRoman"/>
                <w:sz w:val="20"/>
                <w:szCs w:val="20"/>
              </w:rPr>
              <w:t>255</w:t>
            </w:r>
          </w:p>
        </w:tc>
        <w:tc>
          <w:tcPr>
            <w:tcW w:w="1060" w:type="dxa"/>
          </w:tcPr>
          <w:p w:rsidR="00BB4A13" w:rsidRDefault="00BB4A13" w:rsidP="00FF6329">
            <w:pPr>
              <w:autoSpaceDE w:val="0"/>
              <w:autoSpaceDN w:val="0"/>
              <w:adjustRightInd w:val="0"/>
              <w:spacing w:line="360" w:lineRule="auto"/>
              <w:rPr>
                <w:rFonts w:ascii="TimesNewRoman" w:hAnsi="TimesNewRoman" w:cs="TimesNewRoman"/>
                <w:sz w:val="24"/>
                <w:szCs w:val="24"/>
              </w:rPr>
            </w:pPr>
            <w:r w:rsidRPr="00981DD7">
              <w:rPr>
                <w:rFonts w:ascii="TimesNewRoman" w:hAnsi="TimesNewRoman" w:cs="TimesNewRoman"/>
                <w:sz w:val="20"/>
                <w:szCs w:val="20"/>
              </w:rPr>
              <w:t>Length</w:t>
            </w:r>
          </w:p>
        </w:tc>
        <w:tc>
          <w:tcPr>
            <w:tcW w:w="1234" w:type="dxa"/>
          </w:tcPr>
          <w:p w:rsidR="00BB4A13" w:rsidRDefault="00BB4A13" w:rsidP="00FF6329">
            <w:pPr>
              <w:autoSpaceDE w:val="0"/>
              <w:autoSpaceDN w:val="0"/>
              <w:adjustRightInd w:val="0"/>
              <w:spacing w:line="360" w:lineRule="auto"/>
              <w:rPr>
                <w:rFonts w:ascii="TimesNewRoman" w:hAnsi="TimesNewRoman" w:cs="TimesNewRoman"/>
                <w:sz w:val="24"/>
                <w:szCs w:val="24"/>
              </w:rPr>
            </w:pPr>
            <w:r w:rsidRPr="00981DD7">
              <w:rPr>
                <w:rFonts w:ascii="TimesNewRoman" w:hAnsi="TimesNewRoman" w:cs="TimesNewRoman"/>
                <w:sz w:val="20"/>
                <w:szCs w:val="20"/>
              </w:rPr>
              <w:t>Element ID Extension</w:t>
            </w:r>
          </w:p>
        </w:tc>
        <w:tc>
          <w:tcPr>
            <w:tcW w:w="1092" w:type="dxa"/>
          </w:tcPr>
          <w:p w:rsidR="00BB4A13" w:rsidRDefault="00BB4A13" w:rsidP="00FF6329">
            <w:pPr>
              <w:autoSpaceDE w:val="0"/>
              <w:autoSpaceDN w:val="0"/>
              <w:adjustRightInd w:val="0"/>
              <w:spacing w:line="360" w:lineRule="auto"/>
              <w:rPr>
                <w:rFonts w:ascii="TimesNewRoman" w:hAnsi="TimesNewRoman" w:cs="TimesNewRoman"/>
                <w:sz w:val="24"/>
                <w:szCs w:val="24"/>
              </w:rPr>
            </w:pPr>
            <w:r>
              <w:rPr>
                <w:rFonts w:ascii="TimesNewRoman" w:hAnsi="TimesNewRoman" w:cs="TimesNewRoman"/>
                <w:sz w:val="20"/>
                <w:szCs w:val="20"/>
              </w:rPr>
              <w:t>DSC Margin</w:t>
            </w:r>
          </w:p>
        </w:tc>
        <w:tc>
          <w:tcPr>
            <w:tcW w:w="1262" w:type="dxa"/>
          </w:tcPr>
          <w:p w:rsidR="00BB4A13" w:rsidRDefault="00BB4A13" w:rsidP="00FF6329">
            <w:pPr>
              <w:autoSpaceDE w:val="0"/>
              <w:autoSpaceDN w:val="0"/>
              <w:adjustRightInd w:val="0"/>
              <w:spacing w:line="360" w:lineRule="auto"/>
              <w:rPr>
                <w:rFonts w:ascii="TimesNewRoman" w:hAnsi="TimesNewRoman" w:cs="TimesNewRoman"/>
                <w:sz w:val="24"/>
                <w:szCs w:val="24"/>
              </w:rPr>
            </w:pPr>
            <w:r>
              <w:rPr>
                <w:rFonts w:ascii="TimesNewRoman" w:hAnsi="TimesNewRoman" w:cs="TimesNewRoman"/>
                <w:sz w:val="20"/>
                <w:szCs w:val="20"/>
              </w:rPr>
              <w:t>DSC Upper Limit</w:t>
            </w:r>
          </w:p>
        </w:tc>
      </w:tr>
    </w:tbl>
    <w:p w:rsidR="00FF6329" w:rsidRPr="00FF6329" w:rsidRDefault="00FF6329" w:rsidP="00FF6329">
      <w:pPr>
        <w:autoSpaceDE w:val="0"/>
        <w:autoSpaceDN w:val="0"/>
        <w:adjustRightInd w:val="0"/>
        <w:spacing w:after="0" w:line="360" w:lineRule="auto"/>
        <w:rPr>
          <w:rFonts w:ascii="TimesNewRoman" w:hAnsi="TimesNewRoman" w:cs="TimesNewRoman"/>
        </w:rPr>
      </w:pPr>
      <w:r w:rsidRPr="00FF6329">
        <w:rPr>
          <w:rFonts w:ascii="TimesNewRoman" w:hAnsi="TimesNewRoman" w:cs="TimesNewRoman"/>
        </w:rPr>
        <w:t>Octets</w:t>
      </w:r>
      <w:r>
        <w:rPr>
          <w:rFonts w:ascii="TimesNewRoman" w:hAnsi="TimesNewRoman" w:cs="TimesNewRoman"/>
        </w:rPr>
        <w:tab/>
      </w:r>
      <w:r>
        <w:rPr>
          <w:rFonts w:ascii="TimesNewRoman" w:hAnsi="TimesNewRoman" w:cs="TimesNewRoman"/>
        </w:rPr>
        <w:tab/>
        <w:t>1</w:t>
      </w:r>
      <w:r w:rsidR="00703197">
        <w:rPr>
          <w:rFonts w:ascii="TimesNewRoman" w:hAnsi="TimesNewRoman" w:cs="TimesNewRoman"/>
        </w:rPr>
        <w:tab/>
      </w:r>
      <w:r w:rsidR="00703197">
        <w:rPr>
          <w:rFonts w:ascii="TimesNewRoman" w:hAnsi="TimesNewRoman" w:cs="TimesNewRoman"/>
        </w:rPr>
        <w:tab/>
        <w:t>1</w:t>
      </w:r>
      <w:r w:rsidR="00703197">
        <w:rPr>
          <w:rFonts w:ascii="TimesNewRoman" w:hAnsi="TimesNewRoman" w:cs="TimesNewRoman"/>
        </w:rPr>
        <w:tab/>
        <w:t xml:space="preserve">     1</w:t>
      </w:r>
      <w:r w:rsidR="00703197">
        <w:rPr>
          <w:rFonts w:ascii="TimesNewRoman" w:hAnsi="TimesNewRoman" w:cs="TimesNewRoman"/>
        </w:rPr>
        <w:tab/>
      </w:r>
      <w:r w:rsidR="00703197">
        <w:rPr>
          <w:rFonts w:ascii="TimesNewRoman" w:hAnsi="TimesNewRoman" w:cs="TimesNewRoman"/>
        </w:rPr>
        <w:tab/>
        <w:t>1</w:t>
      </w:r>
      <w:r w:rsidR="00703197">
        <w:rPr>
          <w:rFonts w:ascii="TimesNewRoman" w:hAnsi="TimesNewRoman" w:cs="TimesNewRoman"/>
        </w:rPr>
        <w:tab/>
        <w:t xml:space="preserve">       1</w:t>
      </w:r>
      <w:r w:rsidR="00703197">
        <w:rPr>
          <w:rFonts w:ascii="TimesNewRoman" w:hAnsi="TimesNewRoman" w:cs="TimesNewRoman"/>
        </w:rPr>
        <w:tab/>
      </w:r>
      <w:r w:rsidR="00703197">
        <w:rPr>
          <w:rFonts w:ascii="TimesNewRoman" w:hAnsi="TimesNewRoman" w:cs="TimesNewRoman"/>
        </w:rPr>
        <w:tab/>
        <w:t xml:space="preserve">    </w:t>
      </w:r>
    </w:p>
    <w:p w:rsidR="005D1C86" w:rsidRPr="00981DD7" w:rsidRDefault="00796C3C" w:rsidP="000A4A00">
      <w:pPr>
        <w:tabs>
          <w:tab w:val="left" w:pos="1620"/>
        </w:tabs>
        <w:autoSpaceDE w:val="0"/>
        <w:autoSpaceDN w:val="0"/>
        <w:adjustRightInd w:val="0"/>
        <w:spacing w:after="0" w:line="360" w:lineRule="auto"/>
        <w:rPr>
          <w:rFonts w:asciiTheme="minorBidi" w:hAnsiTheme="minorBidi"/>
          <w:b/>
          <w:bCs/>
          <w:sz w:val="24"/>
          <w:szCs w:val="24"/>
        </w:rPr>
      </w:pPr>
      <w:r>
        <w:rPr>
          <w:rFonts w:asciiTheme="minorBidi" w:hAnsiTheme="minorBidi"/>
          <w:b/>
          <w:bCs/>
          <w:sz w:val="20"/>
          <w:szCs w:val="20"/>
        </w:rPr>
        <w:tab/>
      </w:r>
      <w:r>
        <w:rPr>
          <w:rFonts w:asciiTheme="minorBidi" w:hAnsiTheme="minorBidi"/>
          <w:b/>
          <w:bCs/>
          <w:sz w:val="20"/>
          <w:szCs w:val="20"/>
        </w:rPr>
        <w:tab/>
      </w:r>
      <w:r w:rsidR="005D1C86" w:rsidRPr="00981DD7">
        <w:rPr>
          <w:rFonts w:asciiTheme="minorBidi" w:hAnsiTheme="minorBidi"/>
          <w:b/>
          <w:bCs/>
          <w:sz w:val="20"/>
          <w:szCs w:val="20"/>
        </w:rPr>
        <w:t xml:space="preserve">Figure </w:t>
      </w:r>
      <w:r w:rsidR="00E76A44" w:rsidRPr="00981DD7">
        <w:rPr>
          <w:rFonts w:asciiTheme="minorBidi" w:hAnsiTheme="minorBidi"/>
          <w:b/>
          <w:bCs/>
          <w:sz w:val="20"/>
          <w:szCs w:val="20"/>
        </w:rPr>
        <w:t>9</w:t>
      </w:r>
      <w:r>
        <w:rPr>
          <w:rFonts w:asciiTheme="minorBidi" w:hAnsiTheme="minorBidi"/>
          <w:b/>
          <w:bCs/>
          <w:sz w:val="20"/>
          <w:szCs w:val="20"/>
        </w:rPr>
        <w:t>-</w:t>
      </w:r>
      <w:r w:rsidR="000A4A00">
        <w:rPr>
          <w:rFonts w:asciiTheme="minorBidi" w:hAnsiTheme="minorBidi"/>
          <w:b/>
          <w:bCs/>
          <w:sz w:val="20"/>
          <w:szCs w:val="20"/>
        </w:rPr>
        <w:t>xxx</w:t>
      </w:r>
      <w:r w:rsidR="005D1C86" w:rsidRPr="00981DD7">
        <w:rPr>
          <w:rFonts w:asciiTheme="minorBidi" w:hAnsiTheme="minorBidi"/>
          <w:b/>
          <w:bCs/>
          <w:sz w:val="20"/>
          <w:szCs w:val="20"/>
        </w:rPr>
        <w:t xml:space="preserve"> – D</w:t>
      </w:r>
      <w:r w:rsidR="000A4A00">
        <w:rPr>
          <w:rFonts w:asciiTheme="minorBidi" w:hAnsiTheme="minorBidi"/>
          <w:b/>
          <w:bCs/>
          <w:sz w:val="20"/>
          <w:szCs w:val="20"/>
        </w:rPr>
        <w:t>S</w:t>
      </w:r>
      <w:r w:rsidR="005D1C86" w:rsidRPr="00981DD7">
        <w:rPr>
          <w:rFonts w:asciiTheme="minorBidi" w:hAnsiTheme="minorBidi"/>
          <w:b/>
          <w:bCs/>
          <w:sz w:val="20"/>
          <w:szCs w:val="20"/>
        </w:rPr>
        <w:t>C Parameter Set element</w:t>
      </w:r>
    </w:p>
    <w:p w:rsidR="00703197" w:rsidRDefault="00703197" w:rsidP="000A4A00">
      <w:pPr>
        <w:autoSpaceDE w:val="0"/>
        <w:autoSpaceDN w:val="0"/>
        <w:adjustRightInd w:val="0"/>
        <w:spacing w:after="0" w:line="360" w:lineRule="auto"/>
        <w:rPr>
          <w:rFonts w:ascii="TimesNewRoman" w:hAnsi="TimesNewRoman" w:cs="TimesNewRoman"/>
          <w:sz w:val="24"/>
          <w:szCs w:val="24"/>
        </w:rPr>
      </w:pPr>
    </w:p>
    <w:p w:rsidR="00703197" w:rsidRPr="00981DD7" w:rsidRDefault="00703197" w:rsidP="00703197">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For an infrastructure BSS, the </w:t>
      </w:r>
      <w:r>
        <w:rPr>
          <w:rFonts w:ascii="TimesNewRoman" w:hAnsi="TimesNewRoman" w:cs="TimesNewRoman"/>
          <w:sz w:val="24"/>
          <w:szCs w:val="24"/>
        </w:rPr>
        <w:t>DSC</w:t>
      </w:r>
      <w:r w:rsidRPr="00981DD7">
        <w:rPr>
          <w:rFonts w:ascii="TimesNewRoman" w:hAnsi="TimesNewRoman" w:cs="TimesNewRoman"/>
          <w:sz w:val="24"/>
          <w:szCs w:val="24"/>
        </w:rPr>
        <w:t xml:space="preserve"> Parameter Set element is used by a</w:t>
      </w:r>
      <w:r>
        <w:rPr>
          <w:rFonts w:ascii="TimesNewRoman" w:hAnsi="TimesNewRoman" w:cs="TimesNewRoman"/>
          <w:sz w:val="24"/>
          <w:szCs w:val="24"/>
        </w:rPr>
        <w:t xml:space="preserve">n HE </w:t>
      </w:r>
      <w:r w:rsidRPr="00981DD7">
        <w:rPr>
          <w:rFonts w:ascii="TimesNewRoman" w:hAnsi="TimesNewRoman" w:cs="TimesNewRoman"/>
          <w:sz w:val="24"/>
          <w:szCs w:val="24"/>
        </w:rPr>
        <w:t xml:space="preserve">AP to establish </w:t>
      </w:r>
      <w:r w:rsidR="00BB4A13">
        <w:rPr>
          <w:rFonts w:ascii="TimesNewRoman" w:hAnsi="TimesNewRoman" w:cs="TimesNewRoman"/>
          <w:sz w:val="24"/>
          <w:szCs w:val="24"/>
        </w:rPr>
        <w:t xml:space="preserve">the </w:t>
      </w:r>
      <w:r w:rsidRPr="00981DD7">
        <w:rPr>
          <w:rFonts w:ascii="TimesNewRoman" w:hAnsi="TimesNewRoman" w:cs="TimesNewRoman"/>
          <w:sz w:val="24"/>
          <w:szCs w:val="24"/>
        </w:rPr>
        <w:t xml:space="preserve">effective CCA threshold, to change policy when accepting new non-AP STAs, or to adapt to changing environmental or traffic loading conditions.  </w:t>
      </w:r>
      <w:r>
        <w:rPr>
          <w:rFonts w:ascii="TimesNewRoman" w:hAnsi="TimesNewRoman" w:cs="TimesNewRoman"/>
          <w:sz w:val="24"/>
          <w:szCs w:val="24"/>
        </w:rPr>
        <w:t xml:space="preserve">Dynamic sensitivity control </w:t>
      </w:r>
      <w:r w:rsidRPr="00981DD7">
        <w:rPr>
          <w:rFonts w:ascii="TimesNewRoman" w:hAnsi="TimesNewRoman" w:cs="TimesNewRoman"/>
          <w:sz w:val="24"/>
          <w:szCs w:val="24"/>
        </w:rPr>
        <w:t xml:space="preserve">procedures are described in </w:t>
      </w:r>
      <w:r>
        <w:rPr>
          <w:rFonts w:ascii="TimesNewRoman" w:hAnsi="TimesNewRoman" w:cs="TimesNewRoman"/>
          <w:sz w:val="24"/>
          <w:szCs w:val="24"/>
        </w:rPr>
        <w:t>2</w:t>
      </w:r>
      <w:r w:rsidR="00BB4A13">
        <w:rPr>
          <w:rFonts w:ascii="TimesNewRoman" w:hAnsi="TimesNewRoman" w:cs="TimesNewRoman"/>
          <w:sz w:val="24"/>
          <w:szCs w:val="24"/>
        </w:rPr>
        <w:t>7</w:t>
      </w:r>
      <w:r>
        <w:rPr>
          <w:rFonts w:ascii="TimesNewRoman" w:hAnsi="TimesNewRoman" w:cs="TimesNewRoman"/>
          <w:sz w:val="24"/>
          <w:szCs w:val="24"/>
        </w:rPr>
        <w:t>.9.</w:t>
      </w:r>
      <w:r w:rsidR="00BA0DF0">
        <w:rPr>
          <w:rFonts w:ascii="TimesNewRoman" w:hAnsi="TimesNewRoman" w:cs="TimesNewRoman"/>
          <w:sz w:val="24"/>
          <w:szCs w:val="24"/>
        </w:rPr>
        <w:t>3.1</w:t>
      </w:r>
      <w:r w:rsidRPr="00981DD7">
        <w:rPr>
          <w:rFonts w:ascii="TimesNewRoman" w:hAnsi="TimesNewRoman" w:cs="TimesNewRoman"/>
          <w:sz w:val="24"/>
          <w:szCs w:val="24"/>
        </w:rPr>
        <w:t>.</w:t>
      </w:r>
      <w:r>
        <w:rPr>
          <w:rFonts w:ascii="TimesNewRoman" w:hAnsi="TimesNewRoman" w:cs="TimesNewRoman"/>
          <w:sz w:val="24"/>
          <w:szCs w:val="24"/>
        </w:rPr>
        <w:t xml:space="preserve">  </w:t>
      </w:r>
    </w:p>
    <w:p w:rsidR="00B80AA5" w:rsidRPr="00981DD7" w:rsidRDefault="00045EFE" w:rsidP="000A4A00">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 </w:t>
      </w:r>
    </w:p>
    <w:p w:rsidR="00045EFE" w:rsidRPr="00981DD7" w:rsidRDefault="005A1532" w:rsidP="00703197">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The </w:t>
      </w:r>
      <w:r w:rsidR="003B1A29" w:rsidRPr="00981DD7">
        <w:rPr>
          <w:rFonts w:ascii="TimesNewRoman" w:hAnsi="TimesNewRoman" w:cs="TimesNewRoman"/>
          <w:sz w:val="24"/>
          <w:szCs w:val="24"/>
        </w:rPr>
        <w:t xml:space="preserve">DSC </w:t>
      </w:r>
      <w:r w:rsidRPr="00981DD7">
        <w:rPr>
          <w:rFonts w:ascii="TimesNewRoman" w:hAnsi="TimesNewRoman" w:cs="TimesNewRoman"/>
          <w:sz w:val="24"/>
          <w:szCs w:val="24"/>
        </w:rPr>
        <w:t>Margin</w:t>
      </w:r>
      <w:r w:rsidR="00D92423" w:rsidRPr="00981DD7">
        <w:rPr>
          <w:rFonts w:ascii="TimesNewRoman" w:hAnsi="TimesNewRoman" w:cs="TimesNewRoman"/>
          <w:sz w:val="24"/>
          <w:szCs w:val="24"/>
        </w:rPr>
        <w:t xml:space="preserve"> </w:t>
      </w:r>
      <w:r w:rsidRPr="00981DD7">
        <w:rPr>
          <w:rFonts w:ascii="TimesNewRoman" w:hAnsi="TimesNewRoman" w:cs="TimesNewRoman"/>
          <w:sz w:val="24"/>
          <w:szCs w:val="24"/>
        </w:rPr>
        <w:t xml:space="preserve">field is one octet </w:t>
      </w:r>
      <w:r w:rsidR="00045EFE" w:rsidRPr="00981DD7">
        <w:rPr>
          <w:rFonts w:ascii="TimesNewRoman" w:hAnsi="TimesNewRoman" w:cs="TimesNewRoman"/>
          <w:sz w:val="24"/>
          <w:szCs w:val="24"/>
        </w:rPr>
        <w:t xml:space="preserve">in length </w:t>
      </w:r>
      <w:r w:rsidRPr="00981DD7">
        <w:rPr>
          <w:rFonts w:ascii="TimesNewRoman" w:hAnsi="TimesNewRoman" w:cs="TimesNewRoman"/>
          <w:sz w:val="24"/>
          <w:szCs w:val="24"/>
        </w:rPr>
        <w:t>and indicates</w:t>
      </w:r>
      <w:r w:rsidR="00045EFE" w:rsidRPr="00981DD7">
        <w:rPr>
          <w:rFonts w:ascii="TimesNewRoman" w:hAnsi="TimesNewRoman" w:cs="TimesNewRoman"/>
          <w:sz w:val="24"/>
          <w:szCs w:val="24"/>
        </w:rPr>
        <w:t xml:space="preserve"> </w:t>
      </w:r>
      <w:r w:rsidRPr="00981DD7">
        <w:rPr>
          <w:rFonts w:ascii="TimesNewRoman" w:hAnsi="TimesNewRoman" w:cs="TimesNewRoman"/>
          <w:sz w:val="24"/>
          <w:szCs w:val="24"/>
        </w:rPr>
        <w:t xml:space="preserve">the value of the </w:t>
      </w:r>
      <w:r w:rsidR="00D87666" w:rsidRPr="00981DD7">
        <w:rPr>
          <w:rFonts w:ascii="TimesNewRoman" w:hAnsi="TimesNewRoman" w:cs="TimesNewRoman"/>
          <w:sz w:val="24"/>
          <w:szCs w:val="24"/>
        </w:rPr>
        <w:t xml:space="preserve">DSC Margin, in </w:t>
      </w:r>
      <w:r w:rsidR="00D92423" w:rsidRPr="00981DD7">
        <w:rPr>
          <w:rFonts w:ascii="TimesNewRoman" w:hAnsi="TimesNewRoman" w:cs="TimesNewRoman"/>
          <w:sz w:val="24"/>
          <w:szCs w:val="24"/>
        </w:rPr>
        <w:t xml:space="preserve">dBs, that shall be used by </w:t>
      </w:r>
      <w:r w:rsidR="00703197">
        <w:rPr>
          <w:rFonts w:ascii="TimesNewRoman" w:hAnsi="TimesNewRoman" w:cs="TimesNewRoman"/>
          <w:sz w:val="24"/>
          <w:szCs w:val="24"/>
        </w:rPr>
        <w:t>HE</w:t>
      </w:r>
      <w:r w:rsidR="00D92423" w:rsidRPr="00981DD7">
        <w:rPr>
          <w:rFonts w:ascii="TimesNewRoman" w:hAnsi="TimesNewRoman" w:cs="TimesNewRoman"/>
          <w:sz w:val="24"/>
          <w:szCs w:val="24"/>
        </w:rPr>
        <w:t xml:space="preserve"> non</w:t>
      </w:r>
      <w:r w:rsidR="00796C3C">
        <w:rPr>
          <w:rFonts w:ascii="TimesNewRoman" w:hAnsi="TimesNewRoman" w:cs="TimesNewRoman"/>
          <w:sz w:val="24"/>
          <w:szCs w:val="24"/>
        </w:rPr>
        <w:t>-AP STAs associated to a</w:t>
      </w:r>
      <w:r w:rsidR="00703197">
        <w:rPr>
          <w:rFonts w:ascii="TimesNewRoman" w:hAnsi="TimesNewRoman" w:cs="TimesNewRoman"/>
          <w:sz w:val="24"/>
          <w:szCs w:val="24"/>
        </w:rPr>
        <w:t>n</w:t>
      </w:r>
      <w:r w:rsidR="00796C3C">
        <w:rPr>
          <w:rFonts w:ascii="TimesNewRoman" w:hAnsi="TimesNewRoman" w:cs="TimesNewRoman"/>
          <w:sz w:val="24"/>
          <w:szCs w:val="24"/>
        </w:rPr>
        <w:t xml:space="preserve"> </w:t>
      </w:r>
      <w:r w:rsidR="00703197">
        <w:rPr>
          <w:rFonts w:ascii="TimesNewRoman" w:hAnsi="TimesNewRoman" w:cs="TimesNewRoman"/>
          <w:sz w:val="24"/>
          <w:szCs w:val="24"/>
        </w:rPr>
        <w:t>HE</w:t>
      </w:r>
      <w:r w:rsidR="00796C3C">
        <w:rPr>
          <w:rFonts w:ascii="TimesNewRoman" w:hAnsi="TimesNewRoman" w:cs="TimesNewRoman"/>
          <w:sz w:val="24"/>
          <w:szCs w:val="24"/>
        </w:rPr>
        <w:t xml:space="preserve"> AP</w:t>
      </w:r>
      <w:r w:rsidR="00703197">
        <w:rPr>
          <w:rFonts w:ascii="TimesNewRoman" w:hAnsi="TimesNewRoman" w:cs="TimesNewRoman"/>
          <w:sz w:val="24"/>
          <w:szCs w:val="24"/>
        </w:rPr>
        <w:t xml:space="preserve"> that is advertising the DSC Parameter element.</w:t>
      </w:r>
    </w:p>
    <w:p w:rsidR="0048339E" w:rsidRDefault="0048339E" w:rsidP="00BE6814">
      <w:pPr>
        <w:autoSpaceDE w:val="0"/>
        <w:autoSpaceDN w:val="0"/>
        <w:adjustRightInd w:val="0"/>
        <w:spacing w:after="0" w:line="360" w:lineRule="auto"/>
        <w:rPr>
          <w:rFonts w:ascii="TimesNewRoman" w:hAnsi="TimesNewRoman" w:cs="TimesNewRoman"/>
          <w:sz w:val="24"/>
          <w:szCs w:val="24"/>
        </w:rPr>
      </w:pPr>
    </w:p>
    <w:p w:rsidR="00D92423" w:rsidRPr="00981DD7" w:rsidRDefault="00045EFE" w:rsidP="00BE6814">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The </w:t>
      </w:r>
      <w:r w:rsidR="003B1A29" w:rsidRPr="00981DD7">
        <w:rPr>
          <w:rFonts w:ascii="TimesNewRoman" w:hAnsi="TimesNewRoman" w:cs="TimesNewRoman"/>
          <w:sz w:val="24"/>
          <w:szCs w:val="24"/>
        </w:rPr>
        <w:t xml:space="preserve">DSC </w:t>
      </w:r>
      <w:r w:rsidRPr="00981DD7">
        <w:rPr>
          <w:rFonts w:ascii="TimesNewRoman" w:hAnsi="TimesNewRoman" w:cs="TimesNewRoman"/>
          <w:sz w:val="24"/>
          <w:szCs w:val="24"/>
        </w:rPr>
        <w:t xml:space="preserve">Upper Limit field is one octet in length and </w:t>
      </w:r>
      <w:r w:rsidR="00D87666" w:rsidRPr="00981DD7">
        <w:rPr>
          <w:rFonts w:ascii="TimesNewRoman" w:hAnsi="TimesNewRoman" w:cs="TimesNewRoman"/>
          <w:sz w:val="24"/>
          <w:szCs w:val="24"/>
        </w:rPr>
        <w:t>indicates the value of the DSC Upper Limit</w:t>
      </w:r>
      <w:r w:rsidR="003B1A29" w:rsidRPr="00981DD7">
        <w:rPr>
          <w:rFonts w:ascii="TimesNewRoman" w:hAnsi="TimesNewRoman" w:cs="TimesNewRoman"/>
          <w:sz w:val="24"/>
          <w:szCs w:val="24"/>
        </w:rPr>
        <w:t xml:space="preserve"> in dBs below 0</w:t>
      </w:r>
      <w:r w:rsidR="00C57673" w:rsidRPr="00981DD7">
        <w:rPr>
          <w:rFonts w:ascii="TimesNewRoman" w:hAnsi="TimesNewRoman" w:cs="TimesNewRoman"/>
          <w:sz w:val="24"/>
          <w:szCs w:val="24"/>
        </w:rPr>
        <w:t xml:space="preserve"> </w:t>
      </w:r>
      <w:r w:rsidR="003B1A29" w:rsidRPr="00981DD7">
        <w:rPr>
          <w:rFonts w:ascii="TimesNewRoman" w:hAnsi="TimesNewRoman" w:cs="TimesNewRoman"/>
          <w:sz w:val="24"/>
          <w:szCs w:val="24"/>
        </w:rPr>
        <w:t>dBm</w:t>
      </w:r>
      <w:r w:rsidR="00D21150" w:rsidRPr="00981DD7">
        <w:rPr>
          <w:rFonts w:ascii="TimesNewRoman" w:hAnsi="TimesNewRoman" w:cs="TimesNewRoman"/>
          <w:sz w:val="24"/>
          <w:szCs w:val="24"/>
        </w:rPr>
        <w:t xml:space="preserve"> that shall be used by </w:t>
      </w:r>
      <w:r w:rsidR="00BE6814">
        <w:rPr>
          <w:rFonts w:ascii="TimesNewRoman" w:hAnsi="TimesNewRoman" w:cs="TimesNewRoman"/>
          <w:sz w:val="24"/>
          <w:szCs w:val="24"/>
        </w:rPr>
        <w:t>HE</w:t>
      </w:r>
      <w:r w:rsidR="00D21150" w:rsidRPr="00981DD7">
        <w:rPr>
          <w:rFonts w:ascii="TimesNewRoman" w:hAnsi="TimesNewRoman" w:cs="TimesNewRoman"/>
          <w:sz w:val="24"/>
          <w:szCs w:val="24"/>
        </w:rPr>
        <w:t xml:space="preserve"> </w:t>
      </w:r>
      <w:r w:rsidR="00B947C8" w:rsidRPr="00981DD7">
        <w:rPr>
          <w:rFonts w:ascii="TimesNewRoman" w:hAnsi="TimesNewRoman" w:cs="TimesNewRoman"/>
          <w:sz w:val="24"/>
          <w:szCs w:val="24"/>
        </w:rPr>
        <w:t xml:space="preserve">non-AP </w:t>
      </w:r>
      <w:r w:rsidR="00D21150" w:rsidRPr="00981DD7">
        <w:rPr>
          <w:rFonts w:ascii="TimesNewRoman" w:hAnsi="TimesNewRoman" w:cs="TimesNewRoman"/>
          <w:sz w:val="24"/>
          <w:szCs w:val="24"/>
        </w:rPr>
        <w:t xml:space="preserve">STAs associated to the </w:t>
      </w:r>
      <w:r w:rsidR="00BE6814">
        <w:rPr>
          <w:rFonts w:ascii="TimesNewRoman" w:hAnsi="TimesNewRoman" w:cs="TimesNewRoman"/>
          <w:sz w:val="24"/>
          <w:szCs w:val="24"/>
        </w:rPr>
        <w:t xml:space="preserve">HE </w:t>
      </w:r>
      <w:r w:rsidR="00D21150" w:rsidRPr="00981DD7">
        <w:rPr>
          <w:rFonts w:ascii="TimesNewRoman" w:hAnsi="TimesNewRoman" w:cs="TimesNewRoman"/>
          <w:sz w:val="24"/>
          <w:szCs w:val="24"/>
        </w:rPr>
        <w:t>AP</w:t>
      </w:r>
      <w:r w:rsidR="00BE6814">
        <w:rPr>
          <w:rFonts w:ascii="TimesNewRoman" w:hAnsi="TimesNewRoman" w:cs="TimesNewRoman"/>
          <w:sz w:val="24"/>
          <w:szCs w:val="24"/>
        </w:rPr>
        <w:t xml:space="preserve"> that is </w:t>
      </w:r>
      <w:r w:rsidR="00BE6814">
        <w:rPr>
          <w:rFonts w:ascii="TimesNewRoman" w:hAnsi="TimesNewRoman" w:cs="TimesNewRoman"/>
          <w:sz w:val="24"/>
          <w:szCs w:val="24"/>
        </w:rPr>
        <w:lastRenderedPageBreak/>
        <w:t>advertising the DSC/ATPC Parameter element.</w:t>
      </w:r>
      <w:r w:rsidR="003B1A29" w:rsidRPr="00981DD7">
        <w:rPr>
          <w:rFonts w:ascii="TimesNewRoman" w:hAnsi="TimesNewRoman" w:cs="TimesNewRoman"/>
          <w:sz w:val="24"/>
          <w:szCs w:val="24"/>
        </w:rPr>
        <w:t xml:space="preserve">  For example, a DSC Upper Limit field value of </w:t>
      </w:r>
      <w:r w:rsidR="0055307F">
        <w:rPr>
          <w:rFonts w:ascii="TimesNewRoman" w:hAnsi="TimesNewRoman" w:cs="TimesNewRoman"/>
          <w:sz w:val="24"/>
          <w:szCs w:val="24"/>
        </w:rPr>
        <w:t>42</w:t>
      </w:r>
      <w:r w:rsidR="003B1A29" w:rsidRPr="00981DD7">
        <w:rPr>
          <w:rFonts w:ascii="TimesNewRoman" w:hAnsi="TimesNewRoman" w:cs="TimesNewRoman"/>
          <w:sz w:val="24"/>
          <w:szCs w:val="24"/>
        </w:rPr>
        <w:t xml:space="preserve"> indicates a DSC Upper Limit of -</w:t>
      </w:r>
      <w:r w:rsidR="0055307F">
        <w:rPr>
          <w:rFonts w:ascii="TimesNewRoman" w:hAnsi="TimesNewRoman" w:cs="TimesNewRoman"/>
          <w:sz w:val="24"/>
          <w:szCs w:val="24"/>
        </w:rPr>
        <w:t>42</w:t>
      </w:r>
      <w:r w:rsidR="00C57673" w:rsidRPr="00981DD7">
        <w:rPr>
          <w:rFonts w:ascii="TimesNewRoman" w:hAnsi="TimesNewRoman" w:cs="TimesNewRoman"/>
          <w:sz w:val="24"/>
          <w:szCs w:val="24"/>
        </w:rPr>
        <w:t xml:space="preserve"> </w:t>
      </w:r>
      <w:r w:rsidR="003B1A29" w:rsidRPr="00981DD7">
        <w:rPr>
          <w:rFonts w:ascii="TimesNewRoman" w:hAnsi="TimesNewRoman" w:cs="TimesNewRoman"/>
          <w:sz w:val="24"/>
          <w:szCs w:val="24"/>
        </w:rPr>
        <w:t xml:space="preserve">dBm.  </w:t>
      </w:r>
    </w:p>
    <w:p w:rsidR="0048339E" w:rsidRDefault="0048339E" w:rsidP="00BE6814">
      <w:pPr>
        <w:autoSpaceDE w:val="0"/>
        <w:autoSpaceDN w:val="0"/>
        <w:adjustRightInd w:val="0"/>
        <w:spacing w:after="0" w:line="360" w:lineRule="auto"/>
        <w:rPr>
          <w:rFonts w:ascii="TimesNewRoman" w:hAnsi="TimesNewRoman" w:cs="TimesNewRoman"/>
          <w:sz w:val="24"/>
          <w:szCs w:val="24"/>
        </w:rPr>
      </w:pPr>
    </w:p>
    <w:p w:rsidR="003B1A29" w:rsidRDefault="00D92423" w:rsidP="00BE6814">
      <w:pPr>
        <w:autoSpaceDE w:val="0"/>
        <w:autoSpaceDN w:val="0"/>
        <w:adjustRightInd w:val="0"/>
        <w:spacing w:after="0" w:line="360" w:lineRule="auto"/>
        <w:rPr>
          <w:rFonts w:ascii="TimesNewRoman" w:hAnsi="TimesNewRoman" w:cs="TimesNewRoman"/>
          <w:sz w:val="24"/>
          <w:szCs w:val="24"/>
        </w:rPr>
      </w:pPr>
      <w:r w:rsidRPr="00981DD7">
        <w:rPr>
          <w:rFonts w:ascii="TimesNewRoman" w:hAnsi="TimesNewRoman" w:cs="TimesNewRoman"/>
          <w:sz w:val="24"/>
          <w:szCs w:val="24"/>
        </w:rPr>
        <w:t xml:space="preserve">Setting the values of both the DSC Margin and the DSC Upper Limit fields to zero </w:t>
      </w:r>
      <w:r w:rsidR="00F633DF" w:rsidRPr="00981DD7">
        <w:rPr>
          <w:rFonts w:ascii="TimesNewRoman" w:hAnsi="TimesNewRoman" w:cs="TimesNewRoman"/>
          <w:sz w:val="24"/>
          <w:szCs w:val="24"/>
        </w:rPr>
        <w:t>indicate</w:t>
      </w:r>
      <w:r w:rsidRPr="00981DD7">
        <w:rPr>
          <w:rFonts w:ascii="TimesNewRoman" w:hAnsi="TimesNewRoman" w:cs="TimesNewRoman"/>
          <w:sz w:val="24"/>
          <w:szCs w:val="24"/>
        </w:rPr>
        <w:t>s</w:t>
      </w:r>
      <w:r w:rsidR="00267A08" w:rsidRPr="00981DD7">
        <w:rPr>
          <w:rFonts w:ascii="TimesNewRoman" w:hAnsi="TimesNewRoman" w:cs="TimesNewRoman"/>
          <w:sz w:val="24"/>
          <w:szCs w:val="24"/>
        </w:rPr>
        <w:t xml:space="preserve"> that DSC op</w:t>
      </w:r>
      <w:r w:rsidR="00F633DF" w:rsidRPr="00981DD7">
        <w:rPr>
          <w:rFonts w:ascii="TimesNewRoman" w:hAnsi="TimesNewRoman" w:cs="TimesNewRoman"/>
          <w:sz w:val="24"/>
          <w:szCs w:val="24"/>
        </w:rPr>
        <w:t>eration is prohibited</w:t>
      </w:r>
      <w:r w:rsidR="00796C3C">
        <w:rPr>
          <w:rFonts w:ascii="TimesNewRoman" w:hAnsi="TimesNewRoman" w:cs="TimesNewRoman"/>
          <w:sz w:val="24"/>
          <w:szCs w:val="24"/>
        </w:rPr>
        <w:t xml:space="preserve"> for </w:t>
      </w:r>
      <w:r w:rsidR="00BE6814">
        <w:rPr>
          <w:rFonts w:ascii="TimesNewRoman" w:hAnsi="TimesNewRoman" w:cs="TimesNewRoman"/>
          <w:sz w:val="24"/>
          <w:szCs w:val="24"/>
        </w:rPr>
        <w:t>HE</w:t>
      </w:r>
      <w:r w:rsidR="00796C3C">
        <w:rPr>
          <w:rFonts w:ascii="TimesNewRoman" w:hAnsi="TimesNewRoman" w:cs="TimesNewRoman"/>
          <w:sz w:val="24"/>
          <w:szCs w:val="24"/>
        </w:rPr>
        <w:t xml:space="preserve"> non-AP STAs associated to that AP.</w:t>
      </w:r>
    </w:p>
    <w:p w:rsidR="00BB4A13" w:rsidRDefault="00BB4A13" w:rsidP="00833928">
      <w:pPr>
        <w:pStyle w:val="Heading4"/>
        <w:numPr>
          <w:ilvl w:val="0"/>
          <w:numId w:val="0"/>
        </w:numPr>
        <w:rPr>
          <w:rFonts w:asciiTheme="majorBidi" w:hAnsiTheme="majorBidi"/>
          <w:bCs/>
          <w:sz w:val="26"/>
          <w:szCs w:val="26"/>
        </w:rPr>
      </w:pPr>
    </w:p>
    <w:p w:rsidR="00833928" w:rsidRDefault="00D25D6D" w:rsidP="00833928">
      <w:pPr>
        <w:pStyle w:val="Heading4"/>
        <w:numPr>
          <w:ilvl w:val="0"/>
          <w:numId w:val="0"/>
        </w:numPr>
      </w:pPr>
      <w:r w:rsidRPr="00C82DD6">
        <w:rPr>
          <w:rFonts w:asciiTheme="majorBidi" w:hAnsiTheme="majorBidi"/>
          <w:bCs/>
          <w:sz w:val="26"/>
          <w:szCs w:val="26"/>
        </w:rPr>
        <w:t>2</w:t>
      </w:r>
      <w:r w:rsidR="00BB4A13">
        <w:rPr>
          <w:rFonts w:asciiTheme="majorBidi" w:hAnsiTheme="majorBidi"/>
          <w:bCs/>
          <w:sz w:val="26"/>
          <w:szCs w:val="26"/>
        </w:rPr>
        <w:t>7</w:t>
      </w:r>
      <w:r w:rsidRPr="00C82DD6">
        <w:rPr>
          <w:rFonts w:asciiTheme="majorBidi" w:hAnsiTheme="majorBidi"/>
          <w:bCs/>
          <w:sz w:val="26"/>
          <w:szCs w:val="26"/>
        </w:rPr>
        <w:t>.9.2</w:t>
      </w:r>
      <w:r w:rsidR="00833928">
        <w:rPr>
          <w:rFonts w:asciiTheme="majorBidi" w:hAnsiTheme="majorBidi"/>
          <w:b w:val="0"/>
          <w:bCs/>
          <w:sz w:val="26"/>
          <w:szCs w:val="26"/>
        </w:rPr>
        <w:t>.</w:t>
      </w:r>
      <w:r w:rsidR="00BB4A13">
        <w:rPr>
          <w:rFonts w:asciiTheme="majorBidi" w:hAnsiTheme="majorBidi"/>
          <w:b w:val="0"/>
          <w:bCs/>
          <w:sz w:val="26"/>
          <w:szCs w:val="26"/>
        </w:rPr>
        <w:t>2</w:t>
      </w:r>
      <w:r w:rsidRPr="00C82DD6">
        <w:rPr>
          <w:rFonts w:asciiTheme="majorBidi" w:hAnsiTheme="majorBidi"/>
          <w:bCs/>
          <w:sz w:val="26"/>
          <w:szCs w:val="26"/>
        </w:rPr>
        <w:t xml:space="preserve"> </w:t>
      </w:r>
      <w:r w:rsidR="00833928">
        <w:t>Adjustment of OBSS_PD and transmit power</w:t>
      </w:r>
    </w:p>
    <w:p w:rsidR="00D25D6D" w:rsidRDefault="00D25D6D" w:rsidP="00C2416C">
      <w:pPr>
        <w:autoSpaceDE w:val="0"/>
        <w:autoSpaceDN w:val="0"/>
        <w:adjustRightInd w:val="0"/>
        <w:spacing w:after="0" w:line="240" w:lineRule="auto"/>
        <w:rPr>
          <w:rFonts w:asciiTheme="majorBidi" w:hAnsiTheme="majorBidi" w:cstheme="majorBidi"/>
          <w:sz w:val="24"/>
          <w:szCs w:val="24"/>
        </w:rPr>
      </w:pPr>
    </w:p>
    <w:p w:rsidR="00833928" w:rsidRDefault="00C53AE3" w:rsidP="00833928">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At </w:t>
      </w:r>
      <w:r w:rsidR="00BB4A13">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191 L4, a</w:t>
      </w:r>
      <w:r w:rsidR="00833928" w:rsidRPr="00833928">
        <w:rPr>
          <w:rFonts w:ascii="Times New Roman" w:eastAsia="Times New Roman" w:hAnsi="Times New Roman" w:cs="Times New Roman"/>
          <w:color w:val="000000"/>
          <w:sz w:val="24"/>
        </w:rPr>
        <w:t>fter “A STA can select an OBSS_PD level during its operation under SR mode. This level can be dynamically adjusted or can be static.</w:t>
      </w:r>
      <w:r w:rsidR="00833928">
        <w:rPr>
          <w:rFonts w:ascii="Times New Roman" w:eastAsia="Times New Roman" w:hAnsi="Times New Roman" w:cs="Times New Roman"/>
          <w:color w:val="000000"/>
          <w:sz w:val="24"/>
        </w:rPr>
        <w:t>”</w:t>
      </w:r>
    </w:p>
    <w:p w:rsidR="00D25D6D" w:rsidRPr="00C97C4B" w:rsidRDefault="00833928" w:rsidP="00833928">
      <w:pPr>
        <w:rPr>
          <w:rFonts w:asciiTheme="majorBidi" w:hAnsiTheme="majorBidi" w:cstheme="majorBidi"/>
          <w:sz w:val="32"/>
          <w:szCs w:val="32"/>
        </w:rPr>
      </w:pPr>
      <w:r w:rsidRPr="00C97C4B">
        <w:rPr>
          <w:rFonts w:ascii="Times New Roman" w:eastAsia="Times New Roman" w:hAnsi="Times New Roman" w:cs="Times New Roman"/>
          <w:color w:val="000000"/>
          <w:sz w:val="24"/>
        </w:rPr>
        <w:t>Insert “</w:t>
      </w:r>
      <w:r w:rsidR="00D25D6D" w:rsidRPr="00C97C4B">
        <w:rPr>
          <w:rStyle w:val="SC12323589"/>
          <w:rFonts w:asciiTheme="majorBidi" w:hAnsiTheme="majorBidi" w:cstheme="majorBidi"/>
          <w:sz w:val="24"/>
          <w:szCs w:val="24"/>
        </w:rPr>
        <w:t xml:space="preserve">The OBSS PD level may be set </w:t>
      </w:r>
      <w:r w:rsidR="005570C7" w:rsidRPr="00C97C4B">
        <w:rPr>
          <w:rStyle w:val="SC12323589"/>
          <w:rFonts w:asciiTheme="majorBidi" w:hAnsiTheme="majorBidi" w:cstheme="majorBidi"/>
          <w:sz w:val="24"/>
          <w:szCs w:val="24"/>
        </w:rPr>
        <w:t xml:space="preserve">equal to </w:t>
      </w:r>
      <w:r w:rsidR="00D25D6D" w:rsidRPr="00C97C4B">
        <w:rPr>
          <w:rStyle w:val="SC12323589"/>
          <w:rFonts w:asciiTheme="majorBidi" w:hAnsiTheme="majorBidi" w:cstheme="majorBidi"/>
          <w:sz w:val="24"/>
          <w:szCs w:val="24"/>
        </w:rPr>
        <w:t xml:space="preserve">the effective CCA level, </w:t>
      </w:r>
      <w:proofErr w:type="spellStart"/>
      <w:r w:rsidRPr="00C97C4B">
        <w:rPr>
          <w:rStyle w:val="SC12323589"/>
          <w:rFonts w:asciiTheme="majorBidi" w:hAnsiTheme="majorBidi" w:cstheme="majorBidi"/>
          <w:sz w:val="24"/>
          <w:szCs w:val="24"/>
        </w:rPr>
        <w:t>CCAeff</w:t>
      </w:r>
      <w:proofErr w:type="spellEnd"/>
      <w:r w:rsidR="008860AB" w:rsidRPr="00C97C4B">
        <w:rPr>
          <w:rStyle w:val="SC12323589"/>
          <w:rFonts w:asciiTheme="majorBidi" w:hAnsiTheme="majorBidi" w:cstheme="majorBidi"/>
          <w:sz w:val="24"/>
          <w:szCs w:val="24"/>
        </w:rPr>
        <w:t>,</w:t>
      </w:r>
      <w:r w:rsidRPr="00C97C4B">
        <w:rPr>
          <w:rStyle w:val="SC12323589"/>
          <w:rFonts w:asciiTheme="majorBidi" w:hAnsiTheme="majorBidi" w:cstheme="majorBidi"/>
          <w:sz w:val="24"/>
          <w:szCs w:val="24"/>
        </w:rPr>
        <w:t xml:space="preserve"> </w:t>
      </w:r>
      <w:r w:rsidR="001B7619" w:rsidRPr="00C97C4B">
        <w:rPr>
          <w:rStyle w:val="SC12323589"/>
          <w:rFonts w:asciiTheme="majorBidi" w:hAnsiTheme="majorBidi" w:cstheme="majorBidi"/>
          <w:sz w:val="24"/>
          <w:szCs w:val="24"/>
        </w:rPr>
        <w:t xml:space="preserve">derived </w:t>
      </w:r>
      <w:r w:rsidR="00D2047D" w:rsidRPr="00C97C4B">
        <w:rPr>
          <w:rStyle w:val="SC12323589"/>
          <w:rFonts w:asciiTheme="majorBidi" w:hAnsiTheme="majorBidi" w:cstheme="majorBidi"/>
          <w:sz w:val="24"/>
          <w:szCs w:val="24"/>
        </w:rPr>
        <w:t>using DSC procedures, s</w:t>
      </w:r>
      <w:r w:rsidR="00D25D6D" w:rsidRPr="00C97C4B">
        <w:rPr>
          <w:rStyle w:val="SC12323589"/>
          <w:rFonts w:asciiTheme="majorBidi" w:hAnsiTheme="majorBidi" w:cstheme="majorBidi"/>
          <w:sz w:val="24"/>
          <w:szCs w:val="24"/>
        </w:rPr>
        <w:t xml:space="preserve">ee </w:t>
      </w:r>
      <w:r w:rsidRPr="00C97C4B">
        <w:rPr>
          <w:rStyle w:val="SC12323589"/>
          <w:rFonts w:asciiTheme="majorBidi" w:hAnsiTheme="majorBidi" w:cstheme="majorBidi"/>
          <w:sz w:val="24"/>
          <w:szCs w:val="24"/>
        </w:rPr>
        <w:t>2</w:t>
      </w:r>
      <w:r w:rsidR="00C53AE3" w:rsidRPr="00C97C4B">
        <w:rPr>
          <w:rStyle w:val="SC12323589"/>
          <w:rFonts w:asciiTheme="majorBidi" w:hAnsiTheme="majorBidi" w:cstheme="majorBidi"/>
          <w:sz w:val="24"/>
          <w:szCs w:val="24"/>
        </w:rPr>
        <w:t>7</w:t>
      </w:r>
      <w:r w:rsidRPr="00C97C4B">
        <w:rPr>
          <w:rStyle w:val="SC12323589"/>
          <w:rFonts w:asciiTheme="majorBidi" w:hAnsiTheme="majorBidi" w:cstheme="majorBidi"/>
          <w:sz w:val="24"/>
          <w:szCs w:val="24"/>
        </w:rPr>
        <w:t>.9.3.1</w:t>
      </w:r>
      <w:r w:rsidR="00D25D6D" w:rsidRPr="00C97C4B">
        <w:rPr>
          <w:rStyle w:val="SC12323589"/>
          <w:rFonts w:asciiTheme="majorBidi" w:hAnsiTheme="majorBidi" w:cstheme="majorBidi"/>
          <w:sz w:val="24"/>
          <w:szCs w:val="24"/>
        </w:rPr>
        <w:t>.</w:t>
      </w:r>
      <w:r w:rsidRPr="00C97C4B">
        <w:rPr>
          <w:rStyle w:val="SC12323589"/>
          <w:rFonts w:asciiTheme="majorBidi" w:hAnsiTheme="majorBidi" w:cstheme="majorBidi"/>
          <w:sz w:val="24"/>
          <w:szCs w:val="24"/>
        </w:rPr>
        <w:t>”</w:t>
      </w:r>
    </w:p>
    <w:p w:rsidR="00D25D6D" w:rsidRDefault="00956529" w:rsidP="00881C29">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After Table 25-</w:t>
      </w:r>
      <w:r w:rsidR="00881C29">
        <w:rPr>
          <w:rFonts w:ascii="TimesNewRoman" w:hAnsi="TimesNewRoman" w:cs="TimesNewRoman"/>
          <w:sz w:val="26"/>
          <w:szCs w:val="26"/>
        </w:rPr>
        <w:t>xyz</w:t>
      </w:r>
      <w:r>
        <w:rPr>
          <w:rFonts w:ascii="TimesNewRoman" w:hAnsi="TimesNewRoman" w:cs="TimesNewRoman"/>
          <w:sz w:val="26"/>
          <w:szCs w:val="26"/>
        </w:rPr>
        <w:t xml:space="preserve"> as per 16/0947r21 insert the following:</w:t>
      </w:r>
    </w:p>
    <w:p w:rsidR="00956529" w:rsidRDefault="00956529" w:rsidP="00881C29">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xml:space="preserve">“HE STAs may set a </w:t>
      </w:r>
      <w:r w:rsidR="00881C29">
        <w:rPr>
          <w:rFonts w:ascii="TimesNewRoman" w:hAnsi="TimesNewRoman" w:cs="TimesNewRoman"/>
          <w:sz w:val="26"/>
          <w:szCs w:val="26"/>
        </w:rPr>
        <w:t xml:space="preserve">NON </w:t>
      </w:r>
      <w:r>
        <w:rPr>
          <w:rFonts w:ascii="TimesNewRoman" w:hAnsi="TimesNewRoman" w:cs="TimesNewRoman"/>
          <w:sz w:val="26"/>
          <w:szCs w:val="26"/>
        </w:rPr>
        <w:t xml:space="preserve">SRG OBSS_PD level equal to the effective CCA level , CCA eff, </w:t>
      </w:r>
      <w:r w:rsidR="00881C29">
        <w:rPr>
          <w:rFonts w:ascii="TimesNewRoman" w:hAnsi="TimesNewRoman" w:cs="TimesNewRoman"/>
          <w:sz w:val="26"/>
          <w:szCs w:val="26"/>
        </w:rPr>
        <w:t xml:space="preserve">derived using DSC procedures (see 27.9.3.1) </w:t>
      </w:r>
      <w:r>
        <w:rPr>
          <w:rFonts w:ascii="TimesNewRoman" w:hAnsi="TimesNewRoman" w:cs="TimesNewRoman"/>
          <w:sz w:val="26"/>
          <w:szCs w:val="26"/>
        </w:rPr>
        <w:t xml:space="preserve">for </w:t>
      </w:r>
      <w:r w:rsidR="00881C29">
        <w:rPr>
          <w:rFonts w:ascii="TimesNewRoman" w:hAnsi="TimesNewRoman" w:cs="TimesNewRoman"/>
          <w:sz w:val="26"/>
          <w:szCs w:val="26"/>
        </w:rPr>
        <w:t xml:space="preserve">NON </w:t>
      </w:r>
      <w:r>
        <w:rPr>
          <w:rFonts w:ascii="TimesNewRoman" w:hAnsi="TimesNewRoman" w:cs="TimesNewRoman"/>
          <w:sz w:val="26"/>
          <w:szCs w:val="26"/>
        </w:rPr>
        <w:t>SRG PPDUs</w:t>
      </w:r>
      <w:r w:rsidR="00881C29">
        <w:rPr>
          <w:rFonts w:ascii="TimesNewRoman" w:hAnsi="TimesNewRoman" w:cs="TimesNewRoman"/>
          <w:sz w:val="26"/>
          <w:szCs w:val="26"/>
        </w:rPr>
        <w:t>.”</w:t>
      </w:r>
    </w:p>
    <w:p w:rsidR="00956529" w:rsidRDefault="00956529" w:rsidP="00C2416C">
      <w:pPr>
        <w:autoSpaceDE w:val="0"/>
        <w:autoSpaceDN w:val="0"/>
        <w:adjustRightInd w:val="0"/>
        <w:spacing w:after="0" w:line="240" w:lineRule="auto"/>
        <w:rPr>
          <w:rFonts w:ascii="TimesNewRoman" w:hAnsi="TimesNewRoman" w:cs="TimesNewRoman"/>
          <w:sz w:val="26"/>
          <w:szCs w:val="26"/>
        </w:rPr>
      </w:pPr>
    </w:p>
    <w:p w:rsidR="00881C29" w:rsidRDefault="00881C29" w:rsidP="00881C29">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After Table 25-yyz as per 16/0947r21 insert the following:</w:t>
      </w:r>
    </w:p>
    <w:p w:rsidR="00881C29" w:rsidRDefault="00881C29" w:rsidP="00881C29">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“HE STAs may set an SRG OBSS_PD level equal to the effective CCA level , CCA eff, derived using DSC procedures (see 27.9.3.1) for SRG PPDUs.”</w:t>
      </w:r>
    </w:p>
    <w:p w:rsidR="00881C29" w:rsidRPr="00D25D6D" w:rsidRDefault="00881C29" w:rsidP="00C2416C">
      <w:pPr>
        <w:autoSpaceDE w:val="0"/>
        <w:autoSpaceDN w:val="0"/>
        <w:adjustRightInd w:val="0"/>
        <w:spacing w:after="0" w:line="240" w:lineRule="auto"/>
        <w:rPr>
          <w:rFonts w:ascii="TimesNewRoman" w:hAnsi="TimesNewRoman" w:cs="TimesNewRoman"/>
          <w:sz w:val="26"/>
          <w:szCs w:val="26"/>
        </w:rPr>
      </w:pPr>
    </w:p>
    <w:p w:rsidR="00796C3C" w:rsidRDefault="008860AB" w:rsidP="00C2416C">
      <w:pPr>
        <w:autoSpaceDE w:val="0"/>
        <w:autoSpaceDN w:val="0"/>
        <w:adjustRightInd w:val="0"/>
        <w:spacing w:after="0" w:line="240" w:lineRule="auto"/>
        <w:rPr>
          <w:rFonts w:ascii="TimesNewRoman" w:hAnsi="TimesNewRoman" w:cs="TimesNewRoman"/>
          <w:b/>
          <w:bCs/>
          <w:sz w:val="26"/>
          <w:szCs w:val="26"/>
          <w:u w:val="single"/>
        </w:rPr>
      </w:pPr>
      <w:r>
        <w:rPr>
          <w:rFonts w:ascii="TimesNewRoman" w:hAnsi="TimesNewRoman" w:cs="TimesNewRoman"/>
          <w:b/>
          <w:bCs/>
          <w:sz w:val="26"/>
          <w:szCs w:val="26"/>
          <w:u w:val="single"/>
        </w:rPr>
        <w:t>Insert</w:t>
      </w:r>
      <w:r w:rsidR="00C2416C">
        <w:rPr>
          <w:rFonts w:ascii="TimesNewRoman" w:hAnsi="TimesNewRoman" w:cs="TimesNewRoman"/>
          <w:b/>
          <w:bCs/>
          <w:sz w:val="26"/>
          <w:szCs w:val="26"/>
          <w:u w:val="single"/>
        </w:rPr>
        <w:t xml:space="preserve"> 2</w:t>
      </w:r>
      <w:r w:rsidR="00C53AE3">
        <w:rPr>
          <w:rFonts w:ascii="TimesNewRoman" w:hAnsi="TimesNewRoman" w:cs="TimesNewRoman"/>
          <w:b/>
          <w:bCs/>
          <w:sz w:val="26"/>
          <w:szCs w:val="26"/>
          <w:u w:val="single"/>
        </w:rPr>
        <w:t>7</w:t>
      </w:r>
      <w:r w:rsidR="00C2416C">
        <w:rPr>
          <w:rFonts w:ascii="TimesNewRoman" w:hAnsi="TimesNewRoman" w:cs="TimesNewRoman"/>
          <w:b/>
          <w:bCs/>
          <w:sz w:val="26"/>
          <w:szCs w:val="26"/>
          <w:u w:val="single"/>
        </w:rPr>
        <w:t xml:space="preserve">.9.3 </w:t>
      </w:r>
      <w:r w:rsidR="00C82DD6">
        <w:rPr>
          <w:rFonts w:ascii="TimesNewRoman" w:hAnsi="TimesNewRoman" w:cs="TimesNewRoman"/>
          <w:b/>
          <w:bCs/>
          <w:sz w:val="26"/>
          <w:szCs w:val="26"/>
          <w:u w:val="single"/>
        </w:rPr>
        <w:t xml:space="preserve">to read </w:t>
      </w:r>
      <w:r w:rsidR="00C2416C">
        <w:rPr>
          <w:rFonts w:ascii="TimesNewRoman" w:hAnsi="TimesNewRoman" w:cs="TimesNewRoman"/>
          <w:b/>
          <w:bCs/>
          <w:sz w:val="26"/>
          <w:szCs w:val="26"/>
          <w:u w:val="single"/>
        </w:rPr>
        <w:t>as below</w:t>
      </w:r>
      <w:r w:rsidR="00852E1A">
        <w:rPr>
          <w:rFonts w:ascii="TimesNewRoman" w:hAnsi="TimesNewRoman" w:cs="TimesNewRoman"/>
          <w:b/>
          <w:bCs/>
          <w:sz w:val="26"/>
          <w:szCs w:val="26"/>
          <w:u w:val="single"/>
        </w:rPr>
        <w:t xml:space="preserve"> </w:t>
      </w:r>
    </w:p>
    <w:p w:rsidR="00C2416C" w:rsidRDefault="00C2416C" w:rsidP="00C2416C">
      <w:pPr>
        <w:autoSpaceDE w:val="0"/>
        <w:autoSpaceDN w:val="0"/>
        <w:adjustRightInd w:val="0"/>
        <w:spacing w:after="0" w:line="240" w:lineRule="auto"/>
        <w:rPr>
          <w:rFonts w:ascii="TimesNewRoman" w:hAnsi="TimesNewRoman" w:cs="TimesNewRoman"/>
          <w:b/>
          <w:bCs/>
          <w:sz w:val="26"/>
          <w:szCs w:val="26"/>
          <w:u w:val="single"/>
        </w:rPr>
      </w:pPr>
    </w:p>
    <w:p w:rsidR="00C2416C" w:rsidRPr="00C82DD6" w:rsidRDefault="00C2416C" w:rsidP="00C2416C">
      <w:pPr>
        <w:autoSpaceDE w:val="0"/>
        <w:autoSpaceDN w:val="0"/>
        <w:adjustRightInd w:val="0"/>
        <w:spacing w:after="0" w:line="240" w:lineRule="auto"/>
        <w:rPr>
          <w:rFonts w:ascii="TimesNewRoman" w:hAnsi="TimesNewRoman" w:cs="TimesNewRoman"/>
          <w:b/>
          <w:bCs/>
          <w:sz w:val="28"/>
          <w:szCs w:val="28"/>
        </w:rPr>
      </w:pPr>
      <w:r w:rsidRPr="00C82DD6">
        <w:rPr>
          <w:rFonts w:ascii="TimesNewRoman" w:hAnsi="TimesNewRoman" w:cs="TimesNewRoman"/>
          <w:b/>
          <w:bCs/>
          <w:sz w:val="26"/>
          <w:szCs w:val="26"/>
        </w:rPr>
        <w:t>2</w:t>
      </w:r>
      <w:r w:rsidR="00C53AE3">
        <w:rPr>
          <w:rFonts w:ascii="TimesNewRoman" w:hAnsi="TimesNewRoman" w:cs="TimesNewRoman"/>
          <w:b/>
          <w:bCs/>
          <w:sz w:val="26"/>
          <w:szCs w:val="26"/>
        </w:rPr>
        <w:t>7</w:t>
      </w:r>
      <w:r w:rsidRPr="00C82DD6">
        <w:rPr>
          <w:rFonts w:ascii="TimesNewRoman" w:hAnsi="TimesNewRoman" w:cs="TimesNewRoman"/>
          <w:b/>
          <w:bCs/>
          <w:sz w:val="26"/>
          <w:szCs w:val="26"/>
        </w:rPr>
        <w:t xml:space="preserve">.9.3 Adaptive CCA </w:t>
      </w:r>
    </w:p>
    <w:p w:rsidR="00C82DD6" w:rsidRDefault="00C82DD6" w:rsidP="00C2416C">
      <w:pPr>
        <w:autoSpaceDE w:val="0"/>
        <w:autoSpaceDN w:val="0"/>
        <w:adjustRightInd w:val="0"/>
        <w:spacing w:after="0" w:line="360" w:lineRule="auto"/>
        <w:rPr>
          <w:rFonts w:ascii="TimesNewRoman" w:hAnsi="TimesNewRoman" w:cs="TimesNewRoman"/>
          <w:b/>
          <w:bCs/>
          <w:sz w:val="24"/>
          <w:szCs w:val="24"/>
        </w:rPr>
      </w:pPr>
    </w:p>
    <w:p w:rsidR="00796C3C" w:rsidRDefault="00796C3C" w:rsidP="00C2416C">
      <w:pPr>
        <w:autoSpaceDE w:val="0"/>
        <w:autoSpaceDN w:val="0"/>
        <w:adjustRightInd w:val="0"/>
        <w:spacing w:after="0" w:line="360" w:lineRule="auto"/>
        <w:rPr>
          <w:rFonts w:ascii="TimesNewRoman" w:hAnsi="TimesNewRoman" w:cs="TimesNewRoman"/>
          <w:b/>
          <w:bCs/>
          <w:sz w:val="24"/>
          <w:szCs w:val="24"/>
        </w:rPr>
      </w:pPr>
      <w:r w:rsidRPr="00796C3C">
        <w:rPr>
          <w:rFonts w:ascii="TimesNewRoman" w:hAnsi="TimesNewRoman" w:cs="TimesNewRoman"/>
          <w:b/>
          <w:bCs/>
          <w:sz w:val="24"/>
          <w:szCs w:val="24"/>
        </w:rPr>
        <w:t>25.9.</w:t>
      </w:r>
      <w:r w:rsidR="00C2416C">
        <w:rPr>
          <w:rFonts w:ascii="TimesNewRoman" w:hAnsi="TimesNewRoman" w:cs="TimesNewRoman"/>
          <w:b/>
          <w:bCs/>
          <w:sz w:val="24"/>
          <w:szCs w:val="24"/>
        </w:rPr>
        <w:t>3.1</w:t>
      </w:r>
      <w:r w:rsidRPr="00796C3C">
        <w:rPr>
          <w:rFonts w:ascii="TimesNewRoman" w:hAnsi="TimesNewRoman" w:cs="TimesNewRoman"/>
          <w:b/>
          <w:bCs/>
          <w:sz w:val="24"/>
          <w:szCs w:val="24"/>
        </w:rPr>
        <w:t xml:space="preserve"> </w:t>
      </w:r>
      <w:r w:rsidR="00BE6814">
        <w:rPr>
          <w:rFonts w:ascii="TimesNewRoman" w:hAnsi="TimesNewRoman" w:cs="TimesNewRoman"/>
          <w:b/>
          <w:bCs/>
          <w:sz w:val="24"/>
          <w:szCs w:val="24"/>
        </w:rPr>
        <w:t>Dynamic Sensitivity Control</w:t>
      </w:r>
      <w:r w:rsidRPr="00796C3C">
        <w:rPr>
          <w:rFonts w:ascii="TimesNewRoman" w:hAnsi="TimesNewRoman" w:cs="TimesNewRoman"/>
          <w:b/>
          <w:bCs/>
          <w:sz w:val="24"/>
          <w:szCs w:val="24"/>
        </w:rPr>
        <w:t xml:space="preserve"> </w:t>
      </w:r>
    </w:p>
    <w:p w:rsidR="00881C29" w:rsidRDefault="00645549" w:rsidP="001F0C88">
      <w:pPr>
        <w:autoSpaceDE w:val="0"/>
        <w:autoSpaceDN w:val="0"/>
        <w:adjustRightInd w:val="0"/>
        <w:spacing w:after="0" w:line="360" w:lineRule="auto"/>
        <w:rPr>
          <w:rFonts w:asciiTheme="majorBidi" w:hAnsiTheme="majorBidi" w:cstheme="majorBidi"/>
          <w:sz w:val="24"/>
          <w:szCs w:val="24"/>
        </w:rPr>
      </w:pPr>
      <w:proofErr w:type="spellStart"/>
      <w:r w:rsidRPr="00981DD7">
        <w:rPr>
          <w:rFonts w:asciiTheme="majorBidi" w:hAnsiTheme="majorBidi" w:cstheme="majorBidi"/>
          <w:sz w:val="24"/>
          <w:szCs w:val="24"/>
        </w:rPr>
        <w:t>A</w:t>
      </w:r>
      <w:r w:rsidR="001F0C88">
        <w:rPr>
          <w:rFonts w:asciiTheme="majorBidi" w:hAnsiTheme="majorBidi" w:cstheme="majorBidi"/>
          <w:sz w:val="24"/>
          <w:szCs w:val="24"/>
        </w:rPr>
        <w:t>n</w:t>
      </w:r>
      <w:proofErr w:type="spellEnd"/>
      <w:r w:rsidR="001F0C88">
        <w:rPr>
          <w:rFonts w:asciiTheme="majorBidi" w:hAnsiTheme="majorBidi" w:cstheme="majorBidi"/>
          <w:sz w:val="24"/>
          <w:szCs w:val="24"/>
        </w:rPr>
        <w:t xml:space="preserve"> HE </w:t>
      </w:r>
      <w:r w:rsidRPr="00981DD7">
        <w:rPr>
          <w:rFonts w:asciiTheme="majorBidi" w:hAnsiTheme="majorBidi" w:cstheme="majorBidi"/>
          <w:sz w:val="24"/>
          <w:szCs w:val="24"/>
        </w:rPr>
        <w:t xml:space="preserve">STA indicates its support of Dynamic Sensitivity Control (DSC) procedures by setting dot11DynamicSensitivityControlImplemented to true and setting the Dynamic Sensitivity Control bit in the Extended Capabilities field to 1.  </w:t>
      </w:r>
      <w:proofErr w:type="spellStart"/>
      <w:r w:rsidR="00243F17">
        <w:rPr>
          <w:rFonts w:asciiTheme="majorBidi" w:hAnsiTheme="majorBidi" w:cstheme="majorBidi"/>
          <w:sz w:val="24"/>
          <w:szCs w:val="24"/>
        </w:rPr>
        <w:t>An</w:t>
      </w:r>
      <w:proofErr w:type="spellEnd"/>
      <w:r w:rsidR="00243F17">
        <w:rPr>
          <w:rFonts w:asciiTheme="majorBidi" w:hAnsiTheme="majorBidi" w:cstheme="majorBidi"/>
          <w:sz w:val="24"/>
          <w:szCs w:val="24"/>
        </w:rPr>
        <w:t xml:space="preserve"> HE STA that is using DSC procedures is a DSC STA. </w:t>
      </w:r>
    </w:p>
    <w:p w:rsidR="00645549" w:rsidRDefault="00645549" w:rsidP="00645549">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In an infrastructure network, a DSC AP </w:t>
      </w:r>
      <w:r>
        <w:rPr>
          <w:rFonts w:asciiTheme="majorBidi" w:hAnsiTheme="majorBidi" w:cstheme="majorBidi"/>
          <w:sz w:val="24"/>
          <w:szCs w:val="24"/>
        </w:rPr>
        <w:t xml:space="preserve">may include the DSC Parameter element, </w:t>
      </w:r>
      <w:r w:rsidRPr="00981DD7">
        <w:rPr>
          <w:rFonts w:asciiTheme="majorBidi" w:hAnsiTheme="majorBidi" w:cstheme="majorBidi"/>
          <w:sz w:val="24"/>
          <w:szCs w:val="24"/>
        </w:rPr>
        <w:t>as defined in 9.4.2.X</w:t>
      </w:r>
      <w:r>
        <w:rPr>
          <w:rFonts w:asciiTheme="majorBidi" w:hAnsiTheme="majorBidi" w:cstheme="majorBidi"/>
          <w:sz w:val="24"/>
          <w:szCs w:val="24"/>
        </w:rPr>
        <w:t xml:space="preserve">, in beacons and probe responses.  </w:t>
      </w:r>
      <w:r w:rsidR="009E667D">
        <w:rPr>
          <w:rFonts w:asciiTheme="majorBidi" w:hAnsiTheme="majorBidi" w:cstheme="majorBidi"/>
          <w:sz w:val="24"/>
          <w:szCs w:val="24"/>
        </w:rPr>
        <w:t xml:space="preserve">A DSC AP </w:t>
      </w:r>
      <w:r w:rsidRPr="00981DD7">
        <w:rPr>
          <w:rFonts w:asciiTheme="majorBidi" w:hAnsiTheme="majorBidi" w:cstheme="majorBidi"/>
          <w:sz w:val="24"/>
          <w:szCs w:val="24"/>
        </w:rPr>
        <w:t>may advertise the values for DSC Margin and DSC Upper Limit in the DSC Parameter Set element.  In this case, an associated DSC non-AP STA shall set its values of dot11DSCMargin and dot11DSCUpperLimit equal to the respective advertised values in the DSC Parameter element.</w:t>
      </w:r>
    </w:p>
    <w:p w:rsidR="009E667D" w:rsidRDefault="009E667D" w:rsidP="009E667D">
      <w:pPr>
        <w:autoSpaceDE w:val="0"/>
        <w:autoSpaceDN w:val="0"/>
        <w:adjustRightInd w:val="0"/>
        <w:spacing w:after="0" w:line="360" w:lineRule="auto"/>
        <w:rPr>
          <w:rFonts w:asciiTheme="majorBidi" w:hAnsiTheme="majorBidi" w:cstheme="majorBidi"/>
          <w:sz w:val="24"/>
          <w:szCs w:val="24"/>
        </w:rPr>
      </w:pPr>
    </w:p>
    <w:p w:rsidR="009E667D" w:rsidRPr="00981DD7" w:rsidRDefault="009E667D" w:rsidP="009E667D">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lastRenderedPageBreak/>
        <w:t xml:space="preserve">A DSP AP may set an effective CS/CCA threshold for itself so as to be compatible with the DSC Margin and DSC Upper Limit values advertised in its DSC Parameter element.  Recommended procedures for DSC AP settings of DSC Margin, DSC Upper Limit and CCA threshold </w:t>
      </w:r>
      <w:r>
        <w:rPr>
          <w:rFonts w:asciiTheme="majorBidi" w:hAnsiTheme="majorBidi" w:cstheme="majorBidi"/>
          <w:sz w:val="24"/>
          <w:szCs w:val="24"/>
        </w:rPr>
        <w:t xml:space="preserve">values </w:t>
      </w:r>
      <w:r w:rsidRPr="00981DD7">
        <w:rPr>
          <w:rFonts w:asciiTheme="majorBidi" w:hAnsiTheme="majorBidi" w:cstheme="majorBidi"/>
          <w:sz w:val="24"/>
          <w:szCs w:val="24"/>
        </w:rPr>
        <w:t>are given in Annex (TB</w:t>
      </w:r>
      <w:r>
        <w:rPr>
          <w:rFonts w:asciiTheme="majorBidi" w:hAnsiTheme="majorBidi" w:cstheme="majorBidi"/>
          <w:sz w:val="24"/>
          <w:szCs w:val="24"/>
        </w:rPr>
        <w:t>A</w:t>
      </w:r>
      <w:r w:rsidRPr="00981DD7">
        <w:rPr>
          <w:rFonts w:asciiTheme="majorBidi" w:hAnsiTheme="majorBidi" w:cstheme="majorBidi"/>
          <w:sz w:val="24"/>
          <w:szCs w:val="24"/>
        </w:rPr>
        <w:t>).</w:t>
      </w:r>
      <w:ins w:id="1" w:author="Graham Smith" w:date="2016-03-02T14:05:00Z">
        <w:r w:rsidRPr="00981DD7">
          <w:rPr>
            <w:rFonts w:asciiTheme="majorBidi" w:hAnsiTheme="majorBidi" w:cstheme="majorBidi"/>
            <w:sz w:val="24"/>
            <w:szCs w:val="24"/>
          </w:rPr>
          <w:t xml:space="preserve">  </w:t>
        </w:r>
      </w:ins>
    </w:p>
    <w:p w:rsidR="009E667D" w:rsidRDefault="009E667D" w:rsidP="00C42223">
      <w:pPr>
        <w:autoSpaceDE w:val="0"/>
        <w:autoSpaceDN w:val="0"/>
        <w:adjustRightInd w:val="0"/>
        <w:spacing w:after="0" w:line="360" w:lineRule="auto"/>
        <w:rPr>
          <w:rFonts w:asciiTheme="majorBidi" w:hAnsiTheme="majorBidi" w:cstheme="majorBidi"/>
          <w:sz w:val="24"/>
          <w:szCs w:val="24"/>
        </w:rPr>
      </w:pPr>
    </w:p>
    <w:p w:rsidR="00243F17" w:rsidRDefault="00243F17" w:rsidP="003A4D5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A DSC non-AP STA that is associated to </w:t>
      </w:r>
      <w:r w:rsidR="00C42223">
        <w:rPr>
          <w:rFonts w:asciiTheme="majorBidi" w:hAnsiTheme="majorBidi" w:cstheme="majorBidi"/>
          <w:sz w:val="24"/>
          <w:szCs w:val="24"/>
        </w:rPr>
        <w:t>a</w:t>
      </w:r>
      <w:r>
        <w:rPr>
          <w:rFonts w:asciiTheme="majorBidi" w:hAnsiTheme="majorBidi" w:cstheme="majorBidi"/>
          <w:sz w:val="24"/>
          <w:szCs w:val="24"/>
        </w:rPr>
        <w:t xml:space="preserve"> DSC AP shall </w:t>
      </w:r>
      <w:r w:rsidR="00C42223">
        <w:rPr>
          <w:rFonts w:asciiTheme="majorBidi" w:hAnsiTheme="majorBidi" w:cstheme="majorBidi"/>
          <w:sz w:val="24"/>
          <w:szCs w:val="24"/>
        </w:rPr>
        <w:t>set</w:t>
      </w:r>
      <w:r>
        <w:rPr>
          <w:rFonts w:asciiTheme="majorBidi" w:hAnsiTheme="majorBidi" w:cstheme="majorBidi"/>
          <w:sz w:val="24"/>
          <w:szCs w:val="24"/>
        </w:rPr>
        <w:t xml:space="preserve"> its effective </w:t>
      </w:r>
      <w:r w:rsidR="009E667D">
        <w:rPr>
          <w:rFonts w:asciiTheme="majorBidi" w:hAnsiTheme="majorBidi" w:cstheme="majorBidi"/>
          <w:sz w:val="24"/>
          <w:szCs w:val="24"/>
        </w:rPr>
        <w:t>CS/</w:t>
      </w:r>
      <w:r>
        <w:rPr>
          <w:rFonts w:asciiTheme="majorBidi" w:hAnsiTheme="majorBidi" w:cstheme="majorBidi"/>
          <w:sz w:val="24"/>
          <w:szCs w:val="24"/>
        </w:rPr>
        <w:t>CCA threshold</w:t>
      </w:r>
      <w:r w:rsidR="00C42223">
        <w:rPr>
          <w:rFonts w:asciiTheme="majorBidi" w:hAnsiTheme="majorBidi" w:cstheme="majorBidi"/>
          <w:sz w:val="24"/>
          <w:szCs w:val="24"/>
        </w:rPr>
        <w:t xml:space="preserve">, </w:t>
      </w:r>
      <w:proofErr w:type="spellStart"/>
      <w:r w:rsidR="00C42223">
        <w:rPr>
          <w:rFonts w:asciiTheme="majorBidi" w:hAnsiTheme="majorBidi" w:cstheme="majorBidi"/>
          <w:sz w:val="24"/>
          <w:szCs w:val="24"/>
        </w:rPr>
        <w:t>CCAeff</w:t>
      </w:r>
      <w:proofErr w:type="spellEnd"/>
      <w:r w:rsidR="00C42223">
        <w:rPr>
          <w:rFonts w:asciiTheme="majorBidi" w:hAnsiTheme="majorBidi" w:cstheme="majorBidi"/>
          <w:sz w:val="24"/>
          <w:szCs w:val="24"/>
        </w:rPr>
        <w:t xml:space="preserve">, </w:t>
      </w:r>
      <w:r>
        <w:rPr>
          <w:rFonts w:asciiTheme="majorBidi" w:hAnsiTheme="majorBidi" w:cstheme="majorBidi"/>
          <w:sz w:val="24"/>
          <w:szCs w:val="24"/>
        </w:rPr>
        <w:t xml:space="preserve">as </w:t>
      </w:r>
      <w:r w:rsidR="00C42223">
        <w:rPr>
          <w:rFonts w:asciiTheme="majorBidi" w:hAnsiTheme="majorBidi" w:cstheme="majorBidi"/>
          <w:sz w:val="24"/>
          <w:szCs w:val="24"/>
        </w:rPr>
        <w:t>per equation 2</w:t>
      </w:r>
      <w:r w:rsidR="00C53AE3">
        <w:rPr>
          <w:rFonts w:asciiTheme="majorBidi" w:hAnsiTheme="majorBidi" w:cstheme="majorBidi"/>
          <w:sz w:val="24"/>
          <w:szCs w:val="24"/>
        </w:rPr>
        <w:t>7</w:t>
      </w:r>
      <w:r w:rsidR="00C42223">
        <w:rPr>
          <w:rFonts w:asciiTheme="majorBidi" w:hAnsiTheme="majorBidi" w:cstheme="majorBidi"/>
          <w:sz w:val="24"/>
          <w:szCs w:val="24"/>
        </w:rPr>
        <w:t>-</w:t>
      </w:r>
      <w:r w:rsidR="00C53AE3">
        <w:rPr>
          <w:rFonts w:asciiTheme="majorBidi" w:hAnsiTheme="majorBidi" w:cstheme="majorBidi"/>
          <w:sz w:val="24"/>
          <w:szCs w:val="24"/>
        </w:rPr>
        <w:t>X</w:t>
      </w:r>
      <w:r>
        <w:rPr>
          <w:rFonts w:asciiTheme="majorBidi" w:hAnsiTheme="majorBidi" w:cstheme="majorBidi"/>
          <w:sz w:val="24"/>
          <w:szCs w:val="24"/>
        </w:rPr>
        <w:t>:</w:t>
      </w:r>
    </w:p>
    <w:p w:rsidR="00243F17" w:rsidRDefault="00243F17" w:rsidP="003A4D5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 </w:t>
      </w:r>
      <w:r w:rsidR="00C42223">
        <w:rPr>
          <w:rFonts w:asciiTheme="majorBidi" w:hAnsiTheme="majorBidi" w:cstheme="majorBidi"/>
          <w:sz w:val="24"/>
          <w:szCs w:val="24"/>
        </w:rPr>
        <w:tab/>
      </w:r>
      <w:proofErr w:type="spellStart"/>
      <w:r w:rsidR="00C42223">
        <w:rPr>
          <w:rFonts w:asciiTheme="majorBidi" w:hAnsiTheme="majorBidi" w:cstheme="majorBidi"/>
          <w:sz w:val="24"/>
          <w:szCs w:val="24"/>
        </w:rPr>
        <w:t>CCAeff</w:t>
      </w:r>
      <w:proofErr w:type="spellEnd"/>
      <w:r w:rsidR="00C42223">
        <w:rPr>
          <w:rFonts w:asciiTheme="majorBidi" w:hAnsiTheme="majorBidi" w:cstheme="majorBidi"/>
          <w:sz w:val="24"/>
          <w:szCs w:val="24"/>
        </w:rPr>
        <w:t xml:space="preserve"> = MIN (</w:t>
      </w:r>
      <w:r w:rsidR="00A3483B">
        <w:rPr>
          <w:rFonts w:asciiTheme="majorBidi" w:hAnsiTheme="majorBidi" w:cstheme="majorBidi"/>
          <w:sz w:val="24"/>
          <w:szCs w:val="24"/>
        </w:rPr>
        <w:t xml:space="preserve">DSC </w:t>
      </w:r>
      <w:r w:rsidR="00C42223">
        <w:rPr>
          <w:rFonts w:asciiTheme="majorBidi" w:hAnsiTheme="majorBidi" w:cstheme="majorBidi"/>
          <w:sz w:val="24"/>
          <w:szCs w:val="24"/>
        </w:rPr>
        <w:t xml:space="preserve">Upper Limit, RSSI </w:t>
      </w:r>
      <w:proofErr w:type="gramStart"/>
      <w:r w:rsidR="00C42223" w:rsidRPr="00C42223">
        <w:rPr>
          <w:rFonts w:asciiTheme="majorBidi" w:hAnsiTheme="majorBidi" w:cstheme="majorBidi"/>
          <w:sz w:val="24"/>
          <w:szCs w:val="24"/>
          <w:vertAlign w:val="subscript"/>
        </w:rPr>
        <w:t>beacon</w:t>
      </w:r>
      <w:r w:rsidR="00C42223">
        <w:rPr>
          <w:rFonts w:asciiTheme="majorBidi" w:hAnsiTheme="majorBidi" w:cstheme="majorBidi"/>
          <w:sz w:val="24"/>
          <w:szCs w:val="24"/>
          <w:vertAlign w:val="subscript"/>
        </w:rPr>
        <w:t xml:space="preserve"> </w:t>
      </w:r>
      <w:r w:rsidR="00C42223">
        <w:rPr>
          <w:rFonts w:asciiTheme="majorBidi" w:hAnsiTheme="majorBidi" w:cstheme="majorBidi"/>
          <w:sz w:val="24"/>
          <w:szCs w:val="24"/>
        </w:rPr>
        <w:t>)</w:t>
      </w:r>
      <w:proofErr w:type="gramEnd"/>
      <w:r w:rsidR="00C42223">
        <w:rPr>
          <w:rFonts w:asciiTheme="majorBidi" w:hAnsiTheme="majorBidi" w:cstheme="majorBidi"/>
          <w:sz w:val="24"/>
          <w:szCs w:val="24"/>
        </w:rPr>
        <w:t xml:space="preserve"> –</w:t>
      </w:r>
      <w:r w:rsidR="00F929DF">
        <w:rPr>
          <w:rFonts w:asciiTheme="majorBidi" w:hAnsiTheme="majorBidi" w:cstheme="majorBidi"/>
          <w:sz w:val="24"/>
          <w:szCs w:val="24"/>
        </w:rPr>
        <w:t xml:space="preserve"> </w:t>
      </w:r>
      <w:r w:rsidR="00A3483B">
        <w:rPr>
          <w:rFonts w:asciiTheme="majorBidi" w:hAnsiTheme="majorBidi" w:cstheme="majorBidi"/>
          <w:sz w:val="24"/>
          <w:szCs w:val="24"/>
        </w:rPr>
        <w:t xml:space="preserve">DSC </w:t>
      </w:r>
      <w:r w:rsidR="00C42223">
        <w:rPr>
          <w:rFonts w:asciiTheme="majorBidi" w:hAnsiTheme="majorBidi" w:cstheme="majorBidi"/>
          <w:sz w:val="24"/>
          <w:szCs w:val="24"/>
        </w:rPr>
        <w:t>Margin</w:t>
      </w:r>
      <w:r w:rsidR="00C42223">
        <w:rPr>
          <w:rFonts w:asciiTheme="majorBidi" w:hAnsiTheme="majorBidi" w:cstheme="majorBidi"/>
          <w:sz w:val="24"/>
          <w:szCs w:val="24"/>
        </w:rPr>
        <w:tab/>
      </w:r>
      <w:r w:rsidR="0001292C">
        <w:rPr>
          <w:rFonts w:asciiTheme="majorBidi" w:hAnsiTheme="majorBidi" w:cstheme="majorBidi"/>
          <w:sz w:val="24"/>
          <w:szCs w:val="24"/>
        </w:rPr>
        <w:tab/>
      </w:r>
      <w:r w:rsidR="00C42223">
        <w:rPr>
          <w:rFonts w:asciiTheme="majorBidi" w:hAnsiTheme="majorBidi" w:cstheme="majorBidi"/>
          <w:sz w:val="24"/>
          <w:szCs w:val="24"/>
        </w:rPr>
        <w:tab/>
        <w:t>2</w:t>
      </w:r>
      <w:r w:rsidR="00C53AE3">
        <w:rPr>
          <w:rFonts w:asciiTheme="majorBidi" w:hAnsiTheme="majorBidi" w:cstheme="majorBidi"/>
          <w:sz w:val="24"/>
          <w:szCs w:val="24"/>
        </w:rPr>
        <w:t>7</w:t>
      </w:r>
      <w:r w:rsidR="00C42223">
        <w:rPr>
          <w:rFonts w:asciiTheme="majorBidi" w:hAnsiTheme="majorBidi" w:cstheme="majorBidi"/>
          <w:sz w:val="24"/>
          <w:szCs w:val="24"/>
        </w:rPr>
        <w:t>-</w:t>
      </w:r>
      <w:r w:rsidR="00C53AE3">
        <w:rPr>
          <w:rFonts w:asciiTheme="majorBidi" w:hAnsiTheme="majorBidi" w:cstheme="majorBidi"/>
          <w:sz w:val="24"/>
          <w:szCs w:val="24"/>
        </w:rPr>
        <w:t>X</w:t>
      </w:r>
    </w:p>
    <w:p w:rsidR="003978E3" w:rsidRDefault="00C42223" w:rsidP="00C42223">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Where, </w:t>
      </w:r>
    </w:p>
    <w:p w:rsidR="003978E3" w:rsidRDefault="00A3483B" w:rsidP="009E667D">
      <w:pPr>
        <w:autoSpaceDE w:val="0"/>
        <w:autoSpaceDN w:val="0"/>
        <w:adjustRightInd w:val="0"/>
        <w:spacing w:after="0" w:line="360" w:lineRule="auto"/>
        <w:ind w:firstLine="720"/>
        <w:rPr>
          <w:rFonts w:asciiTheme="majorBidi" w:hAnsiTheme="majorBidi" w:cstheme="majorBidi"/>
          <w:sz w:val="24"/>
          <w:szCs w:val="24"/>
        </w:rPr>
      </w:pPr>
      <w:r>
        <w:rPr>
          <w:rFonts w:asciiTheme="majorBidi" w:hAnsiTheme="majorBidi" w:cstheme="majorBidi"/>
          <w:sz w:val="24"/>
          <w:szCs w:val="24"/>
        </w:rPr>
        <w:t xml:space="preserve">DSC </w:t>
      </w:r>
      <w:r w:rsidR="00C42223">
        <w:rPr>
          <w:rFonts w:asciiTheme="majorBidi" w:hAnsiTheme="majorBidi" w:cstheme="majorBidi"/>
          <w:sz w:val="24"/>
          <w:szCs w:val="24"/>
        </w:rPr>
        <w:t xml:space="preserve">Upper Limit is the value of </w:t>
      </w:r>
      <w:r w:rsidR="009E667D">
        <w:rPr>
          <w:rFonts w:asciiTheme="majorBidi" w:hAnsiTheme="majorBidi" w:cstheme="majorBidi"/>
          <w:sz w:val="24"/>
          <w:szCs w:val="24"/>
        </w:rPr>
        <w:t>dot</w:t>
      </w:r>
      <w:r>
        <w:rPr>
          <w:rFonts w:asciiTheme="majorBidi" w:hAnsiTheme="majorBidi" w:cstheme="majorBidi"/>
          <w:sz w:val="24"/>
          <w:szCs w:val="24"/>
        </w:rPr>
        <w:t>11</w:t>
      </w:r>
      <w:r w:rsidR="009E667D">
        <w:rPr>
          <w:rFonts w:asciiTheme="majorBidi" w:hAnsiTheme="majorBidi" w:cstheme="majorBidi"/>
          <w:sz w:val="24"/>
          <w:szCs w:val="24"/>
        </w:rPr>
        <w:t>DSCU</w:t>
      </w:r>
      <w:r w:rsidR="00C42223">
        <w:rPr>
          <w:rFonts w:asciiTheme="majorBidi" w:hAnsiTheme="majorBidi" w:cstheme="majorBidi"/>
          <w:sz w:val="24"/>
          <w:szCs w:val="24"/>
        </w:rPr>
        <w:t>pper Limit</w:t>
      </w:r>
      <w:r w:rsidR="003978E3">
        <w:rPr>
          <w:rFonts w:asciiTheme="majorBidi" w:hAnsiTheme="majorBidi" w:cstheme="majorBidi"/>
          <w:sz w:val="24"/>
          <w:szCs w:val="24"/>
        </w:rPr>
        <w:t xml:space="preserve">, </w:t>
      </w:r>
    </w:p>
    <w:p w:rsidR="003978E3" w:rsidRDefault="00A3483B" w:rsidP="0088311A">
      <w:pPr>
        <w:autoSpaceDE w:val="0"/>
        <w:autoSpaceDN w:val="0"/>
        <w:adjustRightInd w:val="0"/>
        <w:spacing w:after="0" w:line="360" w:lineRule="auto"/>
        <w:ind w:firstLine="720"/>
        <w:rPr>
          <w:rFonts w:asciiTheme="majorBidi" w:hAnsiTheme="majorBidi" w:cstheme="majorBidi"/>
          <w:sz w:val="24"/>
          <w:szCs w:val="24"/>
        </w:rPr>
      </w:pPr>
      <w:r>
        <w:rPr>
          <w:rFonts w:asciiTheme="majorBidi" w:hAnsiTheme="majorBidi" w:cstheme="majorBidi"/>
          <w:sz w:val="24"/>
          <w:szCs w:val="24"/>
        </w:rPr>
        <w:t xml:space="preserve">DSC </w:t>
      </w:r>
      <w:r w:rsidR="003978E3">
        <w:rPr>
          <w:rFonts w:asciiTheme="majorBidi" w:hAnsiTheme="majorBidi" w:cstheme="majorBidi"/>
          <w:sz w:val="24"/>
          <w:szCs w:val="24"/>
        </w:rPr>
        <w:t xml:space="preserve">Margin is the value of </w:t>
      </w:r>
      <w:r w:rsidR="009E667D">
        <w:rPr>
          <w:rFonts w:asciiTheme="majorBidi" w:hAnsiTheme="majorBidi" w:cstheme="majorBidi"/>
          <w:sz w:val="24"/>
          <w:szCs w:val="24"/>
        </w:rPr>
        <w:t>dot11</w:t>
      </w:r>
      <w:r w:rsidR="003978E3">
        <w:rPr>
          <w:rFonts w:asciiTheme="majorBidi" w:hAnsiTheme="majorBidi" w:cstheme="majorBidi"/>
          <w:sz w:val="24"/>
          <w:szCs w:val="24"/>
        </w:rPr>
        <w:t>DSCMargin</w:t>
      </w:r>
      <w:r w:rsidR="009E667D">
        <w:rPr>
          <w:rFonts w:asciiTheme="majorBidi" w:hAnsiTheme="majorBidi" w:cstheme="majorBidi"/>
          <w:sz w:val="24"/>
          <w:szCs w:val="24"/>
        </w:rPr>
        <w:t>,</w:t>
      </w:r>
      <w:r w:rsidR="003978E3">
        <w:rPr>
          <w:rFonts w:asciiTheme="majorBidi" w:hAnsiTheme="majorBidi" w:cstheme="majorBidi"/>
          <w:sz w:val="24"/>
          <w:szCs w:val="24"/>
        </w:rPr>
        <w:t xml:space="preserve"> and</w:t>
      </w:r>
    </w:p>
    <w:p w:rsidR="003978E3" w:rsidRDefault="003978E3" w:rsidP="003978E3">
      <w:pPr>
        <w:autoSpaceDE w:val="0"/>
        <w:autoSpaceDN w:val="0"/>
        <w:adjustRightInd w:val="0"/>
        <w:spacing w:after="0" w:line="360" w:lineRule="auto"/>
        <w:ind w:firstLine="720"/>
        <w:rPr>
          <w:rFonts w:asciiTheme="majorBidi" w:hAnsiTheme="majorBidi" w:cstheme="majorBidi"/>
          <w:sz w:val="24"/>
          <w:szCs w:val="24"/>
        </w:rPr>
      </w:pPr>
      <w:proofErr w:type="spellStart"/>
      <w:r>
        <w:rPr>
          <w:rFonts w:asciiTheme="majorBidi" w:hAnsiTheme="majorBidi" w:cstheme="majorBidi"/>
          <w:sz w:val="24"/>
          <w:szCs w:val="24"/>
        </w:rPr>
        <w:t>RSSI</w:t>
      </w:r>
      <w:r w:rsidRPr="003978E3">
        <w:rPr>
          <w:rFonts w:asciiTheme="majorBidi" w:hAnsiTheme="majorBidi" w:cstheme="majorBidi"/>
          <w:sz w:val="24"/>
          <w:szCs w:val="24"/>
          <w:vertAlign w:val="subscript"/>
        </w:rPr>
        <w:t>beacon</w:t>
      </w:r>
      <w:proofErr w:type="spellEnd"/>
      <w:r>
        <w:rPr>
          <w:rFonts w:asciiTheme="majorBidi" w:hAnsiTheme="majorBidi" w:cstheme="majorBidi"/>
          <w:sz w:val="24"/>
          <w:szCs w:val="24"/>
        </w:rPr>
        <w:t xml:space="preserve"> is the received signal strength of the beacon transmitted by the DSC AP </w:t>
      </w:r>
    </w:p>
    <w:p w:rsidR="003978E3" w:rsidRDefault="003978E3" w:rsidP="00F929DF">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NOTE: </w:t>
      </w:r>
      <w:r w:rsidR="00F929DF">
        <w:rPr>
          <w:rFonts w:asciiTheme="majorBidi" w:hAnsiTheme="majorBidi" w:cstheme="majorBidi"/>
          <w:sz w:val="24"/>
          <w:szCs w:val="24"/>
        </w:rPr>
        <w:t>It is recommended that t</w:t>
      </w:r>
      <w:r>
        <w:rPr>
          <w:rFonts w:asciiTheme="majorBidi" w:hAnsiTheme="majorBidi" w:cstheme="majorBidi"/>
          <w:sz w:val="24"/>
          <w:szCs w:val="24"/>
        </w:rPr>
        <w:t xml:space="preserve">he value of </w:t>
      </w:r>
      <w:proofErr w:type="spellStart"/>
      <w:r>
        <w:rPr>
          <w:rFonts w:asciiTheme="majorBidi" w:hAnsiTheme="majorBidi" w:cstheme="majorBidi"/>
          <w:sz w:val="24"/>
          <w:szCs w:val="24"/>
        </w:rPr>
        <w:t>RSSI</w:t>
      </w:r>
      <w:r w:rsidRPr="003978E3">
        <w:rPr>
          <w:rFonts w:asciiTheme="majorBidi" w:hAnsiTheme="majorBidi" w:cstheme="majorBidi"/>
          <w:sz w:val="24"/>
          <w:szCs w:val="24"/>
          <w:vertAlign w:val="subscript"/>
        </w:rPr>
        <w:t>beacon</w:t>
      </w:r>
      <w:proofErr w:type="spellEnd"/>
      <w:r>
        <w:rPr>
          <w:rFonts w:asciiTheme="majorBidi" w:hAnsiTheme="majorBidi" w:cstheme="majorBidi"/>
          <w:sz w:val="24"/>
          <w:szCs w:val="24"/>
        </w:rPr>
        <w:t xml:space="preserve"> </w:t>
      </w:r>
      <w:r w:rsidR="00F929DF">
        <w:rPr>
          <w:rFonts w:asciiTheme="majorBidi" w:hAnsiTheme="majorBidi" w:cstheme="majorBidi"/>
          <w:sz w:val="24"/>
          <w:szCs w:val="24"/>
        </w:rPr>
        <w:t>is a</w:t>
      </w:r>
      <w:r>
        <w:rPr>
          <w:rFonts w:asciiTheme="majorBidi" w:hAnsiTheme="majorBidi" w:cstheme="majorBidi"/>
          <w:sz w:val="24"/>
          <w:szCs w:val="24"/>
        </w:rPr>
        <w:t xml:space="preserve"> value </w:t>
      </w:r>
      <w:r w:rsidR="00F929DF">
        <w:rPr>
          <w:rFonts w:asciiTheme="majorBidi" w:hAnsiTheme="majorBidi" w:cstheme="majorBidi"/>
          <w:sz w:val="24"/>
          <w:szCs w:val="24"/>
        </w:rPr>
        <w:t xml:space="preserve">averaged </w:t>
      </w:r>
      <w:r>
        <w:rPr>
          <w:rFonts w:asciiTheme="majorBidi" w:hAnsiTheme="majorBidi" w:cstheme="majorBidi"/>
          <w:sz w:val="24"/>
          <w:szCs w:val="24"/>
        </w:rPr>
        <w:t>over several beacons as described in Annex TBA.</w:t>
      </w:r>
    </w:p>
    <w:p w:rsidR="00626EA4" w:rsidRDefault="00626EA4" w:rsidP="005F30FA">
      <w:pPr>
        <w:autoSpaceDE w:val="0"/>
        <w:autoSpaceDN w:val="0"/>
        <w:adjustRightInd w:val="0"/>
        <w:spacing w:after="0" w:line="360" w:lineRule="auto"/>
        <w:rPr>
          <w:rFonts w:asciiTheme="majorBidi" w:hAnsiTheme="majorBidi" w:cstheme="majorBidi"/>
          <w:sz w:val="24"/>
          <w:szCs w:val="24"/>
        </w:rPr>
      </w:pPr>
    </w:p>
    <w:p w:rsidR="005F30FA" w:rsidRDefault="005F30FA" w:rsidP="005F30FA">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The </w:t>
      </w:r>
      <w:r w:rsidR="00833928">
        <w:rPr>
          <w:rFonts w:asciiTheme="majorBidi" w:hAnsiTheme="majorBidi" w:cstheme="majorBidi"/>
          <w:sz w:val="24"/>
          <w:szCs w:val="24"/>
        </w:rPr>
        <w:t xml:space="preserve">minimum value for </w:t>
      </w:r>
      <w:r w:rsidRPr="00981DD7">
        <w:rPr>
          <w:rFonts w:asciiTheme="majorBidi" w:hAnsiTheme="majorBidi" w:cstheme="majorBidi"/>
          <w:sz w:val="24"/>
          <w:szCs w:val="24"/>
        </w:rPr>
        <w:t xml:space="preserve">effective </w:t>
      </w:r>
      <w:proofErr w:type="spellStart"/>
      <w:r w:rsidR="00833928">
        <w:rPr>
          <w:rFonts w:asciiTheme="majorBidi" w:hAnsiTheme="majorBidi" w:cstheme="majorBidi"/>
          <w:sz w:val="24"/>
          <w:szCs w:val="24"/>
        </w:rPr>
        <w:t>CCAeff</w:t>
      </w:r>
      <w:proofErr w:type="spellEnd"/>
      <w:r w:rsidR="00833928">
        <w:rPr>
          <w:rFonts w:asciiTheme="majorBidi" w:hAnsiTheme="majorBidi" w:cstheme="majorBidi"/>
          <w:sz w:val="24"/>
          <w:szCs w:val="24"/>
        </w:rPr>
        <w:t xml:space="preserve"> is -82 dBm </w:t>
      </w:r>
      <w:r w:rsidRPr="00981DD7">
        <w:rPr>
          <w:rFonts w:asciiTheme="majorBidi" w:hAnsiTheme="majorBidi" w:cstheme="majorBidi"/>
          <w:sz w:val="24"/>
          <w:szCs w:val="24"/>
        </w:rPr>
        <w:t>for any 20 MHz channel</w:t>
      </w:r>
      <w:r w:rsidR="00833928">
        <w:rPr>
          <w:rFonts w:asciiTheme="majorBidi" w:hAnsiTheme="majorBidi" w:cstheme="majorBidi"/>
          <w:sz w:val="24"/>
          <w:szCs w:val="24"/>
        </w:rPr>
        <w:t xml:space="preserve">.  The value for </w:t>
      </w:r>
      <w:proofErr w:type="spellStart"/>
      <w:r w:rsidR="00833928">
        <w:rPr>
          <w:rFonts w:asciiTheme="majorBidi" w:hAnsiTheme="majorBidi" w:cstheme="majorBidi"/>
          <w:sz w:val="24"/>
          <w:szCs w:val="24"/>
        </w:rPr>
        <w:t>CCAeff</w:t>
      </w:r>
      <w:proofErr w:type="spellEnd"/>
      <w:r w:rsidR="00833928">
        <w:rPr>
          <w:rFonts w:asciiTheme="majorBidi" w:hAnsiTheme="majorBidi" w:cstheme="majorBidi"/>
          <w:sz w:val="24"/>
          <w:szCs w:val="24"/>
        </w:rPr>
        <w:t xml:space="preserve"> </w:t>
      </w:r>
      <w:r w:rsidRPr="00981DD7">
        <w:rPr>
          <w:rFonts w:asciiTheme="majorBidi" w:hAnsiTheme="majorBidi" w:cstheme="majorBidi"/>
          <w:sz w:val="24"/>
          <w:szCs w:val="24"/>
        </w:rPr>
        <w:t>is increased by 3 dB for 40 MHz channels, 6 dB for 80 MHz channels and 9 dB for 160 MHz channels</w:t>
      </w:r>
      <w:r>
        <w:rPr>
          <w:rFonts w:asciiTheme="majorBidi" w:hAnsiTheme="majorBidi" w:cstheme="majorBidi"/>
          <w:sz w:val="24"/>
          <w:szCs w:val="24"/>
        </w:rPr>
        <w:t>.</w:t>
      </w:r>
      <w:r w:rsidR="00833928">
        <w:rPr>
          <w:rFonts w:asciiTheme="majorBidi" w:hAnsiTheme="majorBidi" w:cstheme="majorBidi"/>
          <w:sz w:val="24"/>
          <w:szCs w:val="24"/>
        </w:rPr>
        <w:t xml:space="preserve">  </w:t>
      </w:r>
    </w:p>
    <w:p w:rsidR="00626EA4" w:rsidRDefault="00626EA4" w:rsidP="003978E3">
      <w:pPr>
        <w:autoSpaceDE w:val="0"/>
        <w:autoSpaceDN w:val="0"/>
        <w:adjustRightInd w:val="0"/>
        <w:spacing w:after="0" w:line="360" w:lineRule="auto"/>
        <w:rPr>
          <w:rFonts w:asciiTheme="majorBidi" w:hAnsiTheme="majorBidi" w:cstheme="majorBidi"/>
          <w:sz w:val="24"/>
          <w:szCs w:val="24"/>
        </w:rPr>
      </w:pPr>
    </w:p>
    <w:p w:rsidR="003978E3" w:rsidRDefault="003978E3" w:rsidP="003978E3">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A DSC AP </w:t>
      </w:r>
      <w:r>
        <w:rPr>
          <w:rFonts w:asciiTheme="majorBidi" w:hAnsiTheme="majorBidi" w:cstheme="majorBidi"/>
          <w:sz w:val="24"/>
          <w:szCs w:val="24"/>
        </w:rPr>
        <w:t xml:space="preserve">may </w:t>
      </w:r>
      <w:r w:rsidRPr="00981DD7">
        <w:rPr>
          <w:rFonts w:asciiTheme="majorBidi" w:hAnsiTheme="majorBidi" w:cstheme="majorBidi"/>
          <w:sz w:val="24"/>
          <w:szCs w:val="24"/>
        </w:rPr>
        <w:t xml:space="preserve">indicate that DSC procedures are prohibited by setting both the DSC Margin and DSC Upper Limit fields in the DSC Parameter element to 0.  In this case a </w:t>
      </w:r>
      <w:r>
        <w:rPr>
          <w:rFonts w:asciiTheme="majorBidi" w:hAnsiTheme="majorBidi" w:cstheme="majorBidi"/>
          <w:sz w:val="24"/>
          <w:szCs w:val="24"/>
        </w:rPr>
        <w:t xml:space="preserve">DSC </w:t>
      </w:r>
      <w:r w:rsidRPr="00981DD7">
        <w:rPr>
          <w:rFonts w:asciiTheme="majorBidi" w:hAnsiTheme="majorBidi" w:cstheme="majorBidi"/>
          <w:sz w:val="24"/>
          <w:szCs w:val="24"/>
        </w:rPr>
        <w:t xml:space="preserve">non-AP STA </w:t>
      </w:r>
      <w:r w:rsidR="0088311A">
        <w:rPr>
          <w:rFonts w:asciiTheme="majorBidi" w:hAnsiTheme="majorBidi" w:cstheme="majorBidi"/>
          <w:sz w:val="24"/>
          <w:szCs w:val="24"/>
        </w:rPr>
        <w:t xml:space="preserve">associated to that AP </w:t>
      </w:r>
      <w:r w:rsidRPr="00981DD7">
        <w:rPr>
          <w:rFonts w:asciiTheme="majorBidi" w:hAnsiTheme="majorBidi" w:cstheme="majorBidi"/>
          <w:sz w:val="24"/>
          <w:szCs w:val="24"/>
        </w:rPr>
        <w:t>shall not use DSC procedures</w:t>
      </w:r>
      <w:r>
        <w:rPr>
          <w:rFonts w:asciiTheme="majorBidi" w:hAnsiTheme="majorBidi" w:cstheme="majorBidi"/>
          <w:sz w:val="24"/>
          <w:szCs w:val="24"/>
        </w:rPr>
        <w:t>.</w:t>
      </w:r>
    </w:p>
    <w:p w:rsidR="00626EA4" w:rsidRDefault="00626EA4" w:rsidP="003978E3">
      <w:pPr>
        <w:autoSpaceDE w:val="0"/>
        <w:autoSpaceDN w:val="0"/>
        <w:adjustRightInd w:val="0"/>
        <w:spacing w:after="0" w:line="360" w:lineRule="auto"/>
        <w:rPr>
          <w:rFonts w:asciiTheme="majorBidi" w:hAnsiTheme="majorBidi" w:cstheme="majorBidi"/>
          <w:sz w:val="24"/>
          <w:szCs w:val="24"/>
        </w:rPr>
      </w:pPr>
    </w:p>
    <w:p w:rsidR="00E1383F" w:rsidRDefault="00626EA4" w:rsidP="00E1383F">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If a DSC non-AP STA is associated to an AP that does not include the DSC Parameters element in its beacons, then the DSC STA may still use DSC procedures</w:t>
      </w:r>
      <w:r w:rsidR="00E1383F">
        <w:rPr>
          <w:rFonts w:asciiTheme="majorBidi" w:hAnsiTheme="majorBidi" w:cstheme="majorBidi"/>
          <w:sz w:val="24"/>
          <w:szCs w:val="24"/>
        </w:rPr>
        <w:t xml:space="preserve"> with the DSC Margin value set to a minimum of 20 dB, and the DSC Upper Limit set to a maximum of -4</w:t>
      </w:r>
      <w:r w:rsidR="0055307F">
        <w:rPr>
          <w:rFonts w:asciiTheme="majorBidi" w:hAnsiTheme="majorBidi" w:cstheme="majorBidi"/>
          <w:sz w:val="24"/>
          <w:szCs w:val="24"/>
        </w:rPr>
        <w:t>2 dBm</w:t>
      </w:r>
      <w:r w:rsidR="00E1383F">
        <w:rPr>
          <w:rFonts w:asciiTheme="majorBidi" w:hAnsiTheme="majorBidi" w:cstheme="majorBidi"/>
          <w:sz w:val="24"/>
          <w:szCs w:val="24"/>
        </w:rPr>
        <w:t>.</w:t>
      </w:r>
    </w:p>
    <w:p w:rsidR="009E667D" w:rsidRDefault="009E667D" w:rsidP="00E1383F">
      <w:pPr>
        <w:autoSpaceDE w:val="0"/>
        <w:autoSpaceDN w:val="0"/>
        <w:adjustRightInd w:val="0"/>
        <w:spacing w:after="0" w:line="360" w:lineRule="auto"/>
        <w:rPr>
          <w:rFonts w:asciiTheme="minorBidi" w:hAnsiTheme="minorBidi"/>
          <w:b/>
          <w:bCs/>
        </w:rPr>
      </w:pPr>
    </w:p>
    <w:p w:rsidR="00E1383F" w:rsidRDefault="009E667D" w:rsidP="00C2416C">
      <w:pPr>
        <w:autoSpaceDE w:val="0"/>
        <w:autoSpaceDN w:val="0"/>
        <w:adjustRightInd w:val="0"/>
        <w:spacing w:after="0" w:line="360" w:lineRule="auto"/>
        <w:rPr>
          <w:rFonts w:asciiTheme="minorBidi" w:hAnsiTheme="minorBidi"/>
          <w:b/>
          <w:bCs/>
        </w:rPr>
      </w:pPr>
      <w:r>
        <w:rPr>
          <w:rFonts w:asciiTheme="minorBidi" w:hAnsiTheme="minorBidi"/>
          <w:b/>
          <w:bCs/>
        </w:rPr>
        <w:t>25.9.</w:t>
      </w:r>
      <w:r w:rsidR="00C2416C">
        <w:rPr>
          <w:rFonts w:asciiTheme="minorBidi" w:hAnsiTheme="minorBidi"/>
          <w:b/>
          <w:bCs/>
        </w:rPr>
        <w:t>3.1.</w:t>
      </w:r>
      <w:r>
        <w:rPr>
          <w:rFonts w:asciiTheme="minorBidi" w:hAnsiTheme="minorBidi"/>
          <w:b/>
          <w:bCs/>
        </w:rPr>
        <w:t xml:space="preserve">1 </w:t>
      </w:r>
      <w:r w:rsidRPr="00981DD7">
        <w:rPr>
          <w:rFonts w:asciiTheme="minorBidi" w:hAnsiTheme="minorBidi"/>
          <w:b/>
          <w:bCs/>
        </w:rPr>
        <w:t>DSC Procedure</w:t>
      </w:r>
      <w:r w:rsidR="0001292C">
        <w:rPr>
          <w:rFonts w:asciiTheme="minorBidi" w:hAnsiTheme="minorBidi"/>
          <w:b/>
          <w:bCs/>
        </w:rPr>
        <w:t>s</w:t>
      </w:r>
      <w:r w:rsidRPr="00981DD7">
        <w:rPr>
          <w:rFonts w:asciiTheme="minorBidi" w:hAnsiTheme="minorBidi"/>
          <w:b/>
          <w:bCs/>
        </w:rPr>
        <w:t xml:space="preserve"> for a non-AP STA</w:t>
      </w:r>
    </w:p>
    <w:p w:rsidR="009E667D" w:rsidRDefault="009E667D" w:rsidP="003A4D50">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In an infrastructure network, a DSC non-AP STA monitors the beacons transmitted by the AP to which it is associated and measures the received signal strength of the beacons.  The received signal strength of beacon frames may be time averaged over recent history by a vendor-specific </w:t>
      </w:r>
      <w:r w:rsidRPr="005F30FA">
        <w:rPr>
          <w:rFonts w:asciiTheme="majorBidi" w:hAnsiTheme="majorBidi" w:cstheme="majorBidi"/>
          <w:sz w:val="24"/>
          <w:szCs w:val="24"/>
        </w:rPr>
        <w:lastRenderedPageBreak/>
        <w:t>smoothing function.  The value of dot11DSCMargin is then subtracted from the time</w:t>
      </w:r>
      <w:r w:rsidRPr="00981DD7">
        <w:rPr>
          <w:rFonts w:asciiTheme="majorBidi" w:hAnsiTheme="majorBidi" w:cstheme="majorBidi"/>
          <w:sz w:val="24"/>
          <w:szCs w:val="24"/>
        </w:rPr>
        <w:t xml:space="preserve"> averaged received signal strength of the beacons to provide an interim effective CS/CCA threshold value</w:t>
      </w:r>
      <w:r>
        <w:rPr>
          <w:rFonts w:asciiTheme="majorBidi" w:hAnsiTheme="majorBidi" w:cstheme="majorBidi"/>
          <w:sz w:val="24"/>
          <w:szCs w:val="24"/>
        </w:rPr>
        <w:t xml:space="preserve">, </w:t>
      </w:r>
      <w:r w:rsidR="00F929DF">
        <w:rPr>
          <w:rFonts w:asciiTheme="majorBidi" w:hAnsiTheme="majorBidi" w:cstheme="majorBidi"/>
          <w:sz w:val="24"/>
          <w:szCs w:val="24"/>
        </w:rPr>
        <w:t>using the formula shown in</w:t>
      </w:r>
      <w:r>
        <w:rPr>
          <w:rFonts w:asciiTheme="majorBidi" w:hAnsiTheme="majorBidi" w:cstheme="majorBidi"/>
          <w:sz w:val="24"/>
          <w:szCs w:val="24"/>
        </w:rPr>
        <w:t xml:space="preserve"> equation 2</w:t>
      </w:r>
      <w:r w:rsidR="00C53AE3">
        <w:rPr>
          <w:rFonts w:asciiTheme="majorBidi" w:hAnsiTheme="majorBidi" w:cstheme="majorBidi"/>
          <w:sz w:val="24"/>
          <w:szCs w:val="24"/>
        </w:rPr>
        <w:t>7</w:t>
      </w:r>
      <w:r>
        <w:rPr>
          <w:rFonts w:asciiTheme="majorBidi" w:hAnsiTheme="majorBidi" w:cstheme="majorBidi"/>
          <w:sz w:val="24"/>
          <w:szCs w:val="24"/>
        </w:rPr>
        <w:t>-</w:t>
      </w:r>
      <w:r w:rsidR="00C53AE3">
        <w:rPr>
          <w:rFonts w:asciiTheme="majorBidi" w:hAnsiTheme="majorBidi" w:cstheme="majorBidi"/>
          <w:sz w:val="24"/>
          <w:szCs w:val="24"/>
        </w:rPr>
        <w:t>X</w:t>
      </w:r>
      <w:r>
        <w:rPr>
          <w:rFonts w:asciiTheme="majorBidi" w:hAnsiTheme="majorBidi" w:cstheme="majorBidi"/>
          <w:sz w:val="24"/>
          <w:szCs w:val="24"/>
        </w:rPr>
        <w:t xml:space="preserve">.  </w:t>
      </w:r>
    </w:p>
    <w:p w:rsidR="00443EC1" w:rsidRDefault="00443EC1" w:rsidP="00BC48DE">
      <w:pPr>
        <w:autoSpaceDE w:val="0"/>
        <w:autoSpaceDN w:val="0"/>
        <w:adjustRightInd w:val="0"/>
        <w:spacing w:after="0" w:line="360" w:lineRule="auto"/>
        <w:rPr>
          <w:rFonts w:asciiTheme="majorBidi" w:hAnsiTheme="majorBidi" w:cstheme="majorBidi"/>
          <w:sz w:val="24"/>
          <w:szCs w:val="24"/>
        </w:rPr>
      </w:pPr>
    </w:p>
    <w:p w:rsidR="00BC48DE" w:rsidRDefault="009E667D" w:rsidP="00BC48DE">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The effective CS/CCA threshold based upon the time averaged received signal strength of the beacons, dot11DSCMargin and dot11DSCUpperLimit is valid for any 20 MHz channel.  The effective CS/CCA threshold is increased by 3 dB for 40 MHz channels, 6 dB for 80 MHz channels and 9 dB for 160 MHz channels.</w:t>
      </w:r>
      <w:r w:rsidR="00BC48DE" w:rsidRPr="00BC48DE">
        <w:rPr>
          <w:rFonts w:asciiTheme="majorBidi" w:hAnsiTheme="majorBidi" w:cstheme="majorBidi"/>
          <w:sz w:val="24"/>
          <w:szCs w:val="24"/>
        </w:rPr>
        <w:t xml:space="preserve"> </w:t>
      </w:r>
    </w:p>
    <w:p w:rsidR="00774EA4" w:rsidRDefault="00774EA4" w:rsidP="00BC48DE">
      <w:pPr>
        <w:autoSpaceDE w:val="0"/>
        <w:autoSpaceDN w:val="0"/>
        <w:adjustRightInd w:val="0"/>
        <w:spacing w:after="0" w:line="360" w:lineRule="auto"/>
        <w:rPr>
          <w:rFonts w:asciiTheme="majorBidi" w:hAnsiTheme="majorBidi" w:cstheme="majorBidi"/>
          <w:sz w:val="24"/>
          <w:szCs w:val="24"/>
        </w:rPr>
      </w:pPr>
    </w:p>
    <w:p w:rsidR="00BC48DE" w:rsidRDefault="00BC48DE" w:rsidP="00BC48DE">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Annex TBA describes recommended practice for DSC procedures.</w:t>
      </w:r>
    </w:p>
    <w:p w:rsidR="00774EA4" w:rsidRDefault="00774EA4" w:rsidP="00774EA4">
      <w:pPr>
        <w:autoSpaceDE w:val="0"/>
        <w:autoSpaceDN w:val="0"/>
        <w:adjustRightInd w:val="0"/>
        <w:spacing w:after="0" w:line="360" w:lineRule="auto"/>
        <w:rPr>
          <w:rFonts w:ascii="TimesNewRoman" w:hAnsi="TimesNewRoman" w:cs="TimesNewRoman"/>
          <w:b/>
          <w:bCs/>
          <w:sz w:val="24"/>
          <w:szCs w:val="24"/>
        </w:rPr>
      </w:pPr>
    </w:p>
    <w:p w:rsidR="00774EA4" w:rsidRPr="0074234A" w:rsidRDefault="00774EA4" w:rsidP="00881C29">
      <w:pPr>
        <w:tabs>
          <w:tab w:val="left" w:pos="5054"/>
        </w:tabs>
        <w:autoSpaceDE w:val="0"/>
        <w:autoSpaceDN w:val="0"/>
        <w:adjustRightInd w:val="0"/>
        <w:spacing w:after="0" w:line="360" w:lineRule="auto"/>
        <w:rPr>
          <w:rFonts w:ascii="TimesNewRoman" w:hAnsi="TimesNewRoman" w:cs="TimesNewRoman"/>
          <w:b/>
          <w:bCs/>
          <w:color w:val="FF0000"/>
          <w:sz w:val="24"/>
          <w:szCs w:val="24"/>
        </w:rPr>
      </w:pPr>
      <w:r w:rsidRPr="0074234A">
        <w:rPr>
          <w:rFonts w:ascii="TimesNewRoman" w:hAnsi="TimesNewRoman" w:cs="TimesNewRoman"/>
          <w:b/>
          <w:bCs/>
          <w:color w:val="FF0000"/>
          <w:sz w:val="24"/>
          <w:szCs w:val="24"/>
        </w:rPr>
        <w:t>2</w:t>
      </w:r>
      <w:r w:rsidR="00C53AE3" w:rsidRPr="0074234A">
        <w:rPr>
          <w:rFonts w:ascii="TimesNewRoman" w:hAnsi="TimesNewRoman" w:cs="TimesNewRoman"/>
          <w:b/>
          <w:bCs/>
          <w:color w:val="FF0000"/>
          <w:sz w:val="24"/>
          <w:szCs w:val="24"/>
        </w:rPr>
        <w:t>7</w:t>
      </w:r>
      <w:r w:rsidRPr="0074234A">
        <w:rPr>
          <w:rFonts w:ascii="TimesNewRoman" w:hAnsi="TimesNewRoman" w:cs="TimesNewRoman"/>
          <w:b/>
          <w:bCs/>
          <w:color w:val="FF0000"/>
          <w:sz w:val="24"/>
          <w:szCs w:val="24"/>
        </w:rPr>
        <w:t>.9.</w:t>
      </w:r>
      <w:r w:rsidR="00C2416C" w:rsidRPr="0074234A">
        <w:rPr>
          <w:rFonts w:ascii="TimesNewRoman" w:hAnsi="TimesNewRoman" w:cs="TimesNewRoman"/>
          <w:b/>
          <w:bCs/>
          <w:color w:val="FF0000"/>
          <w:sz w:val="24"/>
          <w:szCs w:val="24"/>
        </w:rPr>
        <w:t>3.1</w:t>
      </w:r>
      <w:r w:rsidRPr="0074234A">
        <w:rPr>
          <w:rFonts w:ascii="TimesNewRoman" w:hAnsi="TimesNewRoman" w:cs="TimesNewRoman"/>
          <w:b/>
          <w:bCs/>
          <w:color w:val="FF0000"/>
          <w:sz w:val="24"/>
          <w:szCs w:val="24"/>
        </w:rPr>
        <w:t xml:space="preserve">.2 DSC, </w:t>
      </w:r>
      <w:r w:rsidR="00881C29" w:rsidRPr="0074234A">
        <w:rPr>
          <w:rFonts w:ascii="TimesNewRoman" w:hAnsi="TimesNewRoman" w:cs="TimesNewRoman"/>
          <w:b/>
          <w:bCs/>
          <w:color w:val="FF0000"/>
          <w:sz w:val="24"/>
          <w:szCs w:val="24"/>
        </w:rPr>
        <w:t>SRG, NON SRG,</w:t>
      </w:r>
      <w:r w:rsidRPr="0074234A">
        <w:rPr>
          <w:rFonts w:ascii="TimesNewRoman" w:hAnsi="TimesNewRoman" w:cs="TimesNewRoman"/>
          <w:b/>
          <w:bCs/>
          <w:color w:val="FF0000"/>
          <w:sz w:val="24"/>
          <w:szCs w:val="24"/>
        </w:rPr>
        <w:t xml:space="preserve"> </w:t>
      </w:r>
      <w:r w:rsidR="00E25F7B" w:rsidRPr="0074234A">
        <w:rPr>
          <w:rFonts w:ascii="TimesNewRoman" w:hAnsi="TimesNewRoman" w:cs="TimesNewRoman"/>
          <w:b/>
          <w:bCs/>
          <w:color w:val="FF0000"/>
          <w:sz w:val="24"/>
          <w:szCs w:val="24"/>
        </w:rPr>
        <w:t>OBSS PD</w:t>
      </w:r>
    </w:p>
    <w:p w:rsidR="003A4D50" w:rsidRPr="0074234A" w:rsidRDefault="00E933DA" w:rsidP="004D7451">
      <w:pPr>
        <w:autoSpaceDE w:val="0"/>
        <w:autoSpaceDN w:val="0"/>
        <w:adjustRightInd w:val="0"/>
        <w:spacing w:after="0" w:line="360" w:lineRule="auto"/>
        <w:rPr>
          <w:rFonts w:asciiTheme="majorBidi" w:hAnsiTheme="majorBidi" w:cstheme="majorBidi"/>
          <w:color w:val="FF0000"/>
          <w:sz w:val="24"/>
          <w:szCs w:val="24"/>
        </w:rPr>
      </w:pPr>
      <w:r>
        <w:rPr>
          <w:rFonts w:asciiTheme="majorBidi" w:hAnsiTheme="majorBidi" w:cstheme="majorBidi"/>
          <w:b/>
          <w:bCs/>
          <w:color w:val="FF0000"/>
          <w:sz w:val="24"/>
          <w:szCs w:val="24"/>
        </w:rPr>
        <w:t xml:space="preserve">DSC procedures </w:t>
      </w:r>
      <w:r w:rsidR="0067735D" w:rsidRPr="0067735D">
        <w:rPr>
          <w:rFonts w:asciiTheme="majorBidi" w:hAnsiTheme="majorBidi" w:cstheme="majorBidi"/>
          <w:b/>
          <w:bCs/>
          <w:color w:val="FF0000"/>
          <w:sz w:val="24"/>
          <w:szCs w:val="24"/>
        </w:rPr>
        <w:t xml:space="preserve">shall only be used by an HE STA to set OBSS_PD, NON SRG PD, and SRG PD levels, but </w:t>
      </w:r>
      <w:proofErr w:type="spellStart"/>
      <w:r w:rsidR="0067735D" w:rsidRPr="0067735D">
        <w:rPr>
          <w:rFonts w:asciiTheme="majorBidi" w:hAnsiTheme="majorBidi" w:cstheme="majorBidi"/>
          <w:b/>
          <w:bCs/>
          <w:color w:val="FF0000"/>
          <w:sz w:val="24"/>
          <w:szCs w:val="24"/>
        </w:rPr>
        <w:t>an</w:t>
      </w:r>
      <w:proofErr w:type="spellEnd"/>
      <w:r w:rsidR="0067735D" w:rsidRPr="0067735D">
        <w:rPr>
          <w:rFonts w:asciiTheme="majorBidi" w:hAnsiTheme="majorBidi" w:cstheme="majorBidi"/>
          <w:b/>
          <w:bCs/>
          <w:color w:val="FF0000"/>
          <w:sz w:val="24"/>
          <w:szCs w:val="24"/>
        </w:rPr>
        <w:t xml:space="preserve"> HE STA may set PD levels </w:t>
      </w:r>
      <w:r w:rsidR="004D7451">
        <w:rPr>
          <w:rFonts w:asciiTheme="majorBidi" w:hAnsiTheme="majorBidi" w:cstheme="majorBidi"/>
          <w:b/>
          <w:bCs/>
          <w:color w:val="FF0000"/>
          <w:sz w:val="24"/>
          <w:szCs w:val="24"/>
        </w:rPr>
        <w:t>using</w:t>
      </w:r>
      <w:r w:rsidR="0067735D" w:rsidRPr="0067735D">
        <w:rPr>
          <w:rFonts w:asciiTheme="majorBidi" w:hAnsiTheme="majorBidi" w:cstheme="majorBidi"/>
          <w:b/>
          <w:bCs/>
          <w:color w:val="FF0000"/>
          <w:sz w:val="24"/>
          <w:szCs w:val="24"/>
        </w:rPr>
        <w:t xml:space="preserve"> non-DSC procedures</w:t>
      </w:r>
      <w:r w:rsidR="00881C29" w:rsidRPr="0074234A">
        <w:rPr>
          <w:rFonts w:asciiTheme="majorBidi" w:hAnsiTheme="majorBidi" w:cstheme="majorBidi"/>
          <w:color w:val="FF0000"/>
          <w:sz w:val="24"/>
          <w:szCs w:val="24"/>
        </w:rPr>
        <w:t xml:space="preserve">.  </w:t>
      </w:r>
    </w:p>
    <w:p w:rsidR="00774EA4" w:rsidRDefault="00774EA4" w:rsidP="00BE6814">
      <w:pPr>
        <w:autoSpaceDE w:val="0"/>
        <w:autoSpaceDN w:val="0"/>
        <w:adjustRightInd w:val="0"/>
        <w:spacing w:after="0" w:line="360" w:lineRule="auto"/>
        <w:rPr>
          <w:rFonts w:ascii="TimesNewRoman" w:hAnsi="TimesNewRoman" w:cs="TimesNewRoman"/>
          <w:b/>
          <w:bCs/>
          <w:sz w:val="24"/>
          <w:szCs w:val="24"/>
        </w:rPr>
      </w:pPr>
    </w:p>
    <w:p w:rsidR="00C53AE3" w:rsidRDefault="00C53AE3" w:rsidP="001F0C88">
      <w:pPr>
        <w:autoSpaceDE w:val="0"/>
        <w:autoSpaceDN w:val="0"/>
        <w:adjustRightInd w:val="0"/>
        <w:spacing w:after="0" w:line="360" w:lineRule="auto"/>
        <w:rPr>
          <w:rFonts w:asciiTheme="majorBidi" w:hAnsiTheme="majorBidi" w:cstheme="majorBidi"/>
          <w:sz w:val="24"/>
          <w:szCs w:val="24"/>
        </w:rPr>
      </w:pPr>
    </w:p>
    <w:p w:rsidR="00981DD7" w:rsidRDefault="00981DD7" w:rsidP="001F0C88">
      <w:pPr>
        <w:autoSpaceDE w:val="0"/>
        <w:autoSpaceDN w:val="0"/>
        <w:adjustRightInd w:val="0"/>
        <w:spacing w:after="0" w:line="360" w:lineRule="auto"/>
        <w:rPr>
          <w:rFonts w:asciiTheme="majorBidi" w:hAnsiTheme="majorBidi" w:cstheme="majorBidi"/>
          <w:b/>
          <w:bCs/>
          <w:u w:val="single"/>
        </w:rPr>
      </w:pPr>
      <w:r>
        <w:rPr>
          <w:rFonts w:asciiTheme="majorBidi" w:hAnsiTheme="majorBidi" w:cstheme="majorBidi"/>
          <w:b/>
          <w:bCs/>
          <w:u w:val="single"/>
        </w:rPr>
        <w:br w:type="page"/>
      </w:r>
    </w:p>
    <w:p w:rsidR="00D03F32" w:rsidRDefault="00D03F32" w:rsidP="00D03F32">
      <w:pPr>
        <w:autoSpaceDE w:val="0"/>
        <w:autoSpaceDN w:val="0"/>
        <w:adjustRightInd w:val="0"/>
        <w:spacing w:after="0" w:line="240" w:lineRule="auto"/>
        <w:rPr>
          <w:rFonts w:asciiTheme="majorBidi" w:hAnsiTheme="majorBidi" w:cstheme="majorBidi"/>
          <w:b/>
          <w:bCs/>
          <w:u w:val="single"/>
        </w:rPr>
      </w:pPr>
      <w:r>
        <w:rPr>
          <w:rFonts w:asciiTheme="majorBidi" w:hAnsiTheme="majorBidi" w:cstheme="majorBidi"/>
          <w:b/>
          <w:bCs/>
          <w:u w:val="single"/>
        </w:rPr>
        <w:lastRenderedPageBreak/>
        <w:t xml:space="preserve">In C.3 MIB Detail </w:t>
      </w:r>
    </w:p>
    <w:p w:rsidR="00D03F32" w:rsidRPr="00224622" w:rsidRDefault="00D03F32" w:rsidP="00D03F32">
      <w:pPr>
        <w:autoSpaceDE w:val="0"/>
        <w:autoSpaceDN w:val="0"/>
        <w:adjustRightInd w:val="0"/>
        <w:spacing w:after="0" w:line="240" w:lineRule="auto"/>
        <w:rPr>
          <w:rFonts w:asciiTheme="majorBidi" w:hAnsiTheme="majorBidi" w:cstheme="majorBidi"/>
          <w:b/>
          <w:bCs/>
          <w:u w:val="single"/>
        </w:rPr>
      </w:pPr>
      <w:r w:rsidRPr="00224622">
        <w:rPr>
          <w:rFonts w:asciiTheme="majorBidi" w:hAnsiTheme="majorBidi" w:cstheme="majorBidi"/>
          <w:b/>
          <w:bCs/>
          <w:u w:val="single"/>
        </w:rPr>
        <w:t>ADD to “dot11StationConfig</w:t>
      </w:r>
      <w:r w:rsidRPr="00224622">
        <w:rPr>
          <w:rFonts w:asciiTheme="majorBidi" w:hAnsiTheme="majorBidi" w:cstheme="majorBidi"/>
          <w:b/>
          <w:bCs/>
          <w:u w:val="single"/>
        </w:rPr>
        <w:tab/>
        <w:t>TABLE”</w:t>
      </w:r>
    </w:p>
    <w:p w:rsidR="00D03F32" w:rsidRDefault="00D03F32" w:rsidP="00D03F32">
      <w:pPr>
        <w:autoSpaceDE w:val="0"/>
        <w:autoSpaceDN w:val="0"/>
        <w:adjustRightInd w:val="0"/>
        <w:spacing w:after="0" w:line="240" w:lineRule="auto"/>
        <w:rPr>
          <w:rFonts w:asciiTheme="majorBidi" w:hAnsiTheme="majorBidi" w:cstheme="majorBidi"/>
        </w:rPr>
      </w:pPr>
    </w:p>
    <w:p w:rsidR="00D03F32" w:rsidRPr="00981DD7" w:rsidRDefault="00D03F32" w:rsidP="00D03F32">
      <w:pPr>
        <w:autoSpaceDE w:val="0"/>
        <w:autoSpaceDN w:val="0"/>
        <w:adjustRightInd w:val="0"/>
        <w:spacing w:after="0" w:line="240" w:lineRule="auto"/>
        <w:rPr>
          <w:rFonts w:asciiTheme="majorBidi" w:hAnsiTheme="majorBidi" w:cstheme="majorBidi"/>
          <w:sz w:val="24"/>
          <w:szCs w:val="24"/>
        </w:rPr>
      </w:pPr>
      <w:proofErr w:type="gramStart"/>
      <w:r w:rsidRPr="00981DD7">
        <w:rPr>
          <w:rFonts w:asciiTheme="majorBidi" w:hAnsiTheme="majorBidi" w:cstheme="majorBidi"/>
          <w:sz w:val="24"/>
          <w:szCs w:val="24"/>
        </w:rPr>
        <w:t>Dot11StationConfigEntry :</w:t>
      </w:r>
      <w:proofErr w:type="gramEnd"/>
      <w:r w:rsidRPr="00981DD7">
        <w:rPr>
          <w:rFonts w:asciiTheme="majorBidi" w:hAnsiTheme="majorBidi" w:cstheme="majorBidi"/>
          <w:sz w:val="24"/>
          <w:szCs w:val="24"/>
        </w:rPr>
        <w:t xml:space="preserve"> : = SEQUENCE </w:t>
      </w:r>
    </w:p>
    <w:p w:rsidR="00D03F32" w:rsidRPr="00981DD7" w:rsidRDefault="00D03F32" w:rsidP="00D03F32">
      <w:pPr>
        <w:autoSpaceDE w:val="0"/>
        <w:autoSpaceDN w:val="0"/>
        <w:adjustRightInd w:val="0"/>
        <w:spacing w:after="0" w:line="240" w:lineRule="auto"/>
        <w:rPr>
          <w:rFonts w:asciiTheme="majorBidi" w:hAnsiTheme="majorBidi" w:cstheme="majorBidi"/>
          <w:sz w:val="24"/>
          <w:szCs w:val="24"/>
        </w:rPr>
      </w:pPr>
      <w:r w:rsidRPr="00981DD7">
        <w:rPr>
          <w:rFonts w:asciiTheme="majorBidi" w:hAnsiTheme="majorBidi" w:cstheme="majorBidi"/>
          <w:sz w:val="24"/>
          <w:szCs w:val="24"/>
        </w:rPr>
        <w:tab/>
        <w:t>Dot11DynamicSensitivityControlImpleme</w:t>
      </w:r>
      <w:r w:rsidR="00F929DF">
        <w:rPr>
          <w:rFonts w:asciiTheme="majorBidi" w:hAnsiTheme="majorBidi" w:cstheme="majorBidi"/>
          <w:sz w:val="24"/>
          <w:szCs w:val="24"/>
        </w:rPr>
        <w:t>n</w:t>
      </w:r>
      <w:r w:rsidRPr="00981DD7">
        <w:rPr>
          <w:rFonts w:asciiTheme="majorBidi" w:hAnsiTheme="majorBidi" w:cstheme="majorBidi"/>
          <w:sz w:val="24"/>
          <w:szCs w:val="24"/>
        </w:rPr>
        <w:t>ted</w:t>
      </w:r>
      <w:r w:rsidRPr="00981DD7">
        <w:rPr>
          <w:rFonts w:asciiTheme="majorBidi" w:hAnsiTheme="majorBidi" w:cstheme="majorBidi"/>
          <w:sz w:val="24"/>
          <w:szCs w:val="24"/>
        </w:rPr>
        <w:tab/>
      </w:r>
      <w:r w:rsidRPr="00981DD7">
        <w:rPr>
          <w:rFonts w:asciiTheme="majorBidi" w:hAnsiTheme="majorBidi" w:cstheme="majorBidi"/>
          <w:sz w:val="24"/>
          <w:szCs w:val="24"/>
        </w:rPr>
        <w:tab/>
      </w:r>
      <w:proofErr w:type="spellStart"/>
      <w:r w:rsidRPr="00981DD7">
        <w:rPr>
          <w:rFonts w:asciiTheme="majorBidi" w:hAnsiTheme="majorBidi" w:cstheme="majorBidi"/>
          <w:sz w:val="24"/>
          <w:szCs w:val="24"/>
        </w:rPr>
        <w:t>TruthValue</w:t>
      </w:r>
      <w:proofErr w:type="spellEnd"/>
    </w:p>
    <w:p w:rsidR="0048339E" w:rsidRDefault="0048339E" w:rsidP="00D03F32">
      <w:pPr>
        <w:autoSpaceDE w:val="0"/>
        <w:autoSpaceDN w:val="0"/>
        <w:adjustRightInd w:val="0"/>
        <w:spacing w:after="0" w:line="240" w:lineRule="auto"/>
        <w:rPr>
          <w:rFonts w:ascii="Courier" w:hAnsi="Courier" w:cs="Courier"/>
          <w:b/>
          <w:bCs/>
          <w:sz w:val="24"/>
          <w:szCs w:val="24"/>
          <w:u w:val="single"/>
        </w:rPr>
      </w:pPr>
    </w:p>
    <w:p w:rsidR="00D03F32" w:rsidRPr="00981DD7" w:rsidRDefault="00D03F32" w:rsidP="00D03F32">
      <w:pPr>
        <w:autoSpaceDE w:val="0"/>
        <w:autoSpaceDN w:val="0"/>
        <w:adjustRightInd w:val="0"/>
        <w:spacing w:after="0" w:line="240" w:lineRule="auto"/>
        <w:rPr>
          <w:rFonts w:ascii="Courier" w:hAnsi="Courier" w:cs="Courier"/>
          <w:b/>
          <w:bCs/>
          <w:sz w:val="24"/>
          <w:szCs w:val="24"/>
          <w:u w:val="single"/>
        </w:rPr>
      </w:pPr>
      <w:r w:rsidRPr="00981DD7">
        <w:rPr>
          <w:rFonts w:ascii="Courier" w:hAnsi="Courier" w:cs="Courier"/>
          <w:b/>
          <w:bCs/>
          <w:sz w:val="24"/>
          <w:szCs w:val="24"/>
          <w:u w:val="single"/>
        </w:rPr>
        <w:t>ADD to SA Query Procedure MIBs</w:t>
      </w:r>
    </w:p>
    <w:p w:rsidR="00D03F32" w:rsidRPr="00981DD7" w:rsidRDefault="00D03F32" w:rsidP="00D03F32">
      <w:pPr>
        <w:autoSpaceDE w:val="0"/>
        <w:autoSpaceDN w:val="0"/>
        <w:adjustRightInd w:val="0"/>
        <w:spacing w:after="0" w:line="240" w:lineRule="auto"/>
        <w:rPr>
          <w:rFonts w:ascii="Courier" w:hAnsi="Courier" w:cs="Courier"/>
          <w:sz w:val="20"/>
          <w:szCs w:val="20"/>
        </w:rPr>
      </w:pPr>
    </w:p>
    <w:p w:rsidR="00D03F32" w:rsidRPr="00981DD7" w:rsidRDefault="00D03F32" w:rsidP="00D03F32">
      <w:pPr>
        <w:autoSpaceDE w:val="0"/>
        <w:autoSpaceDN w:val="0"/>
        <w:adjustRightInd w:val="0"/>
        <w:spacing w:after="0" w:line="240" w:lineRule="auto"/>
        <w:rPr>
          <w:rFonts w:ascii="Courier" w:hAnsi="Courier" w:cs="Courier"/>
          <w:sz w:val="20"/>
          <w:szCs w:val="20"/>
        </w:rPr>
      </w:pPr>
      <w:proofErr w:type="gramStart"/>
      <w:r w:rsidRPr="00981DD7">
        <w:rPr>
          <w:rFonts w:ascii="Courier" w:hAnsi="Courier" w:cs="Courier"/>
          <w:sz w:val="20"/>
          <w:szCs w:val="20"/>
        </w:rPr>
        <w:t>dot11DynamicSensitivityControlImplemented</w:t>
      </w:r>
      <w:proofErr w:type="gramEnd"/>
      <w:r w:rsidRPr="00981DD7">
        <w:rPr>
          <w:rFonts w:ascii="Courier" w:hAnsi="Courier" w:cs="Courier"/>
          <w:sz w:val="20"/>
          <w:szCs w:val="20"/>
        </w:rPr>
        <w:t xml:space="preserve"> OBJECT-TYPE</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 xml:space="preserve">SYNTAX </w:t>
      </w:r>
      <w:proofErr w:type="spellStart"/>
      <w:r w:rsidRPr="00981DD7">
        <w:rPr>
          <w:rFonts w:ascii="Courier" w:hAnsi="Courier" w:cs="Courier"/>
          <w:sz w:val="20"/>
          <w:szCs w:val="20"/>
        </w:rPr>
        <w:t>TruthValue</w:t>
      </w:r>
      <w:proofErr w:type="spellEnd"/>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MAX-ACCESS read-only</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STATUS current</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DESCRIPTION</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"This attribute, when true, indicates that the STA implementation is capable</w:t>
      </w:r>
    </w:p>
    <w:p w:rsidR="00D03F32" w:rsidRPr="00981DD7" w:rsidRDefault="00D03F32" w:rsidP="00D03F32">
      <w:pPr>
        <w:autoSpaceDE w:val="0"/>
        <w:autoSpaceDN w:val="0"/>
        <w:adjustRightInd w:val="0"/>
        <w:spacing w:after="0" w:line="240" w:lineRule="auto"/>
        <w:rPr>
          <w:rFonts w:ascii="Courier" w:hAnsi="Courier" w:cs="Courier"/>
          <w:sz w:val="20"/>
          <w:szCs w:val="20"/>
        </w:rPr>
      </w:pPr>
      <w:proofErr w:type="gramStart"/>
      <w:r w:rsidRPr="00981DD7">
        <w:rPr>
          <w:rFonts w:ascii="Courier" w:hAnsi="Courier" w:cs="Courier"/>
          <w:sz w:val="20"/>
          <w:szCs w:val="20"/>
        </w:rPr>
        <w:t>of</w:t>
      </w:r>
      <w:proofErr w:type="gramEnd"/>
      <w:r w:rsidRPr="00981DD7">
        <w:rPr>
          <w:rFonts w:ascii="Courier" w:hAnsi="Courier" w:cs="Courier"/>
          <w:sz w:val="20"/>
          <w:szCs w:val="20"/>
        </w:rPr>
        <w:t xml:space="preserve"> supporting Dynamic Sensitivity Control."</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 xml:space="preserve">DEFVAL </w:t>
      </w:r>
      <w:proofErr w:type="gramStart"/>
      <w:r w:rsidRPr="00981DD7">
        <w:rPr>
          <w:rFonts w:ascii="Courier" w:hAnsi="Courier" w:cs="Courier"/>
          <w:sz w:val="20"/>
          <w:szCs w:val="20"/>
        </w:rPr>
        <w:t>{ false</w:t>
      </w:r>
      <w:proofErr w:type="gramEnd"/>
      <w:r w:rsidRPr="00981DD7">
        <w:rPr>
          <w:rFonts w:ascii="Courier" w:hAnsi="Courier" w:cs="Courier"/>
          <w:sz w:val="20"/>
          <w:szCs w:val="20"/>
        </w:rPr>
        <w:t xml:space="preserve"> }</w:t>
      </w:r>
    </w:p>
    <w:p w:rsidR="00D03F32" w:rsidRPr="00981DD7" w:rsidRDefault="00D03F32" w:rsidP="00D03F32">
      <w:pPr>
        <w:autoSpaceDE w:val="0"/>
        <w:autoSpaceDN w:val="0"/>
        <w:adjustRightInd w:val="0"/>
        <w:spacing w:after="0" w:line="240" w:lineRule="auto"/>
        <w:rPr>
          <w:rFonts w:asciiTheme="majorBidi" w:hAnsiTheme="majorBidi" w:cstheme="majorBidi"/>
          <w:sz w:val="24"/>
          <w:szCs w:val="24"/>
        </w:rPr>
      </w:pPr>
      <w:proofErr w:type="gramStart"/>
      <w:r w:rsidRPr="00981DD7">
        <w:rPr>
          <w:rFonts w:ascii="Courier" w:hAnsi="Courier" w:cs="Courier"/>
          <w:sz w:val="20"/>
          <w:szCs w:val="20"/>
        </w:rPr>
        <w:t>::</w:t>
      </w:r>
      <w:proofErr w:type="gramEnd"/>
      <w:r w:rsidRPr="00981DD7">
        <w:rPr>
          <w:rFonts w:ascii="Courier" w:hAnsi="Courier" w:cs="Courier"/>
          <w:sz w:val="20"/>
          <w:szCs w:val="20"/>
        </w:rPr>
        <w:t>= { dot11StationConfigEntry TBA }</w:t>
      </w:r>
    </w:p>
    <w:p w:rsidR="00D03F32" w:rsidRPr="00981DD7" w:rsidRDefault="00D03F32" w:rsidP="00D03F32">
      <w:pPr>
        <w:autoSpaceDE w:val="0"/>
        <w:autoSpaceDN w:val="0"/>
        <w:adjustRightInd w:val="0"/>
        <w:spacing w:after="0" w:line="240" w:lineRule="auto"/>
        <w:rPr>
          <w:rFonts w:asciiTheme="majorBidi" w:hAnsiTheme="majorBidi" w:cstheme="majorBidi"/>
          <w:sz w:val="24"/>
          <w:szCs w:val="24"/>
        </w:rPr>
      </w:pPr>
    </w:p>
    <w:p w:rsidR="00D03F32" w:rsidRPr="00981DD7" w:rsidRDefault="00D03F32" w:rsidP="00D03F32">
      <w:pPr>
        <w:autoSpaceDE w:val="0"/>
        <w:autoSpaceDN w:val="0"/>
        <w:adjustRightInd w:val="0"/>
        <w:spacing w:after="0" w:line="240" w:lineRule="auto"/>
        <w:rPr>
          <w:rFonts w:ascii="Courier" w:hAnsi="Courier" w:cs="Courier"/>
          <w:sz w:val="20"/>
          <w:szCs w:val="20"/>
        </w:rPr>
      </w:pPr>
      <w:proofErr w:type="gramStart"/>
      <w:r w:rsidRPr="00981DD7">
        <w:rPr>
          <w:rFonts w:ascii="Courier" w:hAnsi="Courier" w:cs="Courier"/>
          <w:sz w:val="20"/>
          <w:szCs w:val="20"/>
        </w:rPr>
        <w:t>dot11DSCMargin</w:t>
      </w:r>
      <w:proofErr w:type="gramEnd"/>
      <w:r w:rsidRPr="00981DD7">
        <w:rPr>
          <w:rFonts w:ascii="Courier" w:hAnsi="Courier" w:cs="Courier"/>
          <w:sz w:val="20"/>
          <w:szCs w:val="20"/>
        </w:rPr>
        <w:t xml:space="preserve"> OBJECT-TYPE</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SYNTAX Unsigned32 (1</w:t>
      </w:r>
      <w:proofErr w:type="gramStart"/>
      <w:r w:rsidRPr="00981DD7">
        <w:rPr>
          <w:rFonts w:ascii="Courier" w:hAnsi="Courier" w:cs="Courier"/>
          <w:sz w:val="20"/>
          <w:szCs w:val="20"/>
        </w:rPr>
        <w:t>..100</w:t>
      </w:r>
      <w:proofErr w:type="gramEnd"/>
      <w:r w:rsidRPr="00981DD7">
        <w:rPr>
          <w:rFonts w:ascii="Courier" w:hAnsi="Courier" w:cs="Courier"/>
          <w:sz w:val="20"/>
          <w:szCs w:val="20"/>
        </w:rPr>
        <w:t>)</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MAX-ACCESS read-write</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STATUS current</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DESCRIPTION</w:t>
      </w:r>
    </w:p>
    <w:p w:rsidR="00D03F32" w:rsidRPr="00981DD7" w:rsidRDefault="00D03F32" w:rsidP="005E205A">
      <w:pPr>
        <w:autoSpaceDE w:val="0"/>
        <w:autoSpaceDN w:val="0"/>
        <w:adjustRightInd w:val="0"/>
        <w:spacing w:after="0" w:line="240" w:lineRule="auto"/>
        <w:rPr>
          <w:rFonts w:ascii="Courier New" w:hAnsi="Courier New" w:cs="Courier New"/>
          <w:sz w:val="20"/>
          <w:szCs w:val="20"/>
        </w:rPr>
      </w:pPr>
      <w:r w:rsidRPr="00981DD7">
        <w:rPr>
          <w:rFonts w:ascii="Courier New" w:hAnsi="Courier New" w:cs="Courier New"/>
          <w:sz w:val="20"/>
          <w:szCs w:val="20"/>
        </w:rPr>
        <w:t>"This attribute indicates the</w:t>
      </w:r>
      <w:r w:rsidR="00521FF1" w:rsidRPr="00981DD7">
        <w:rPr>
          <w:rFonts w:ascii="Courier New" w:hAnsi="Courier New" w:cs="Courier New"/>
          <w:sz w:val="20"/>
          <w:szCs w:val="20"/>
        </w:rPr>
        <w:t xml:space="preserve"> value, in dBs</w:t>
      </w:r>
      <w:r w:rsidR="005E205A" w:rsidRPr="00981DD7">
        <w:rPr>
          <w:rFonts w:ascii="Courier New" w:hAnsi="Courier New" w:cs="Courier New"/>
          <w:sz w:val="20"/>
          <w:szCs w:val="20"/>
        </w:rPr>
        <w:t>,</w:t>
      </w:r>
      <w:r w:rsidR="00521FF1" w:rsidRPr="00981DD7">
        <w:rPr>
          <w:rFonts w:ascii="Courier New" w:hAnsi="Courier New" w:cs="Courier New"/>
          <w:sz w:val="20"/>
          <w:szCs w:val="20"/>
        </w:rPr>
        <w:t xml:space="preserve"> </w:t>
      </w:r>
      <w:r w:rsidR="005E205A" w:rsidRPr="00981DD7">
        <w:rPr>
          <w:rFonts w:ascii="Courier New" w:hAnsi="Courier New" w:cs="Courier New"/>
          <w:sz w:val="20"/>
          <w:szCs w:val="20"/>
        </w:rPr>
        <w:t xml:space="preserve">of the DSC Margin that a </w:t>
      </w:r>
      <w:r w:rsidR="00D87666" w:rsidRPr="00981DD7">
        <w:rPr>
          <w:rFonts w:ascii="Courier New" w:hAnsi="Courier New" w:cs="Courier New"/>
          <w:sz w:val="20"/>
          <w:szCs w:val="20"/>
        </w:rPr>
        <w:t xml:space="preserve">DSC </w:t>
      </w:r>
      <w:r w:rsidR="005E205A" w:rsidRPr="00981DD7">
        <w:rPr>
          <w:rFonts w:ascii="Courier New" w:hAnsi="Courier New" w:cs="Courier New"/>
          <w:sz w:val="20"/>
          <w:szCs w:val="20"/>
        </w:rPr>
        <w:t>STA adds to the received signal strength of Beacon frames received on the channel. The received signal strength of Beacon frames may be time averaged over recent history by a vendor-specific smoothing function.”</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 xml:space="preserve">DEFVAL </w:t>
      </w:r>
      <w:proofErr w:type="gramStart"/>
      <w:r w:rsidRPr="00981DD7">
        <w:rPr>
          <w:rFonts w:ascii="Courier" w:hAnsi="Courier" w:cs="Courier"/>
          <w:sz w:val="20"/>
          <w:szCs w:val="20"/>
        </w:rPr>
        <w:t>{ 20</w:t>
      </w:r>
      <w:proofErr w:type="gramEnd"/>
      <w:r w:rsidRPr="00981DD7">
        <w:rPr>
          <w:rFonts w:ascii="Courier" w:hAnsi="Courier" w:cs="Courier"/>
          <w:sz w:val="20"/>
          <w:szCs w:val="20"/>
        </w:rPr>
        <w:t xml:space="preserve"> }</w:t>
      </w:r>
    </w:p>
    <w:p w:rsidR="00D03F32" w:rsidRPr="00981DD7" w:rsidRDefault="00D03F32" w:rsidP="00D03F32">
      <w:pPr>
        <w:autoSpaceDE w:val="0"/>
        <w:autoSpaceDN w:val="0"/>
        <w:adjustRightInd w:val="0"/>
        <w:spacing w:after="0" w:line="240" w:lineRule="auto"/>
        <w:rPr>
          <w:rFonts w:ascii="Courier" w:hAnsi="Courier" w:cs="Courier"/>
          <w:sz w:val="20"/>
          <w:szCs w:val="20"/>
        </w:rPr>
      </w:pPr>
      <w:proofErr w:type="gramStart"/>
      <w:r w:rsidRPr="00981DD7">
        <w:rPr>
          <w:rFonts w:ascii="Courier" w:hAnsi="Courier" w:cs="Courier"/>
          <w:sz w:val="20"/>
          <w:szCs w:val="20"/>
        </w:rPr>
        <w:t>::</w:t>
      </w:r>
      <w:proofErr w:type="gramEnd"/>
      <w:r w:rsidRPr="00981DD7">
        <w:rPr>
          <w:rFonts w:ascii="Courier" w:hAnsi="Courier" w:cs="Courier"/>
          <w:sz w:val="20"/>
          <w:szCs w:val="20"/>
        </w:rPr>
        <w:t>= { dot11StationConfigEntry TBA }</w:t>
      </w:r>
    </w:p>
    <w:p w:rsidR="00D03F32" w:rsidRPr="00981DD7" w:rsidRDefault="00D03F32" w:rsidP="00D03F32">
      <w:pPr>
        <w:autoSpaceDE w:val="0"/>
        <w:autoSpaceDN w:val="0"/>
        <w:adjustRightInd w:val="0"/>
        <w:spacing w:after="0" w:line="240" w:lineRule="auto"/>
        <w:rPr>
          <w:rFonts w:ascii="Courier" w:hAnsi="Courier" w:cs="Courier"/>
          <w:sz w:val="20"/>
          <w:szCs w:val="20"/>
        </w:rPr>
      </w:pPr>
    </w:p>
    <w:p w:rsidR="00D03F32" w:rsidRPr="00981DD7" w:rsidRDefault="00D03F32" w:rsidP="00521FF1">
      <w:pPr>
        <w:autoSpaceDE w:val="0"/>
        <w:autoSpaceDN w:val="0"/>
        <w:adjustRightInd w:val="0"/>
        <w:spacing w:after="0" w:line="240" w:lineRule="auto"/>
        <w:rPr>
          <w:rFonts w:ascii="Courier" w:hAnsi="Courier" w:cs="Courier"/>
          <w:sz w:val="20"/>
          <w:szCs w:val="20"/>
        </w:rPr>
      </w:pPr>
      <w:proofErr w:type="gramStart"/>
      <w:r w:rsidRPr="00981DD7">
        <w:rPr>
          <w:rFonts w:ascii="Courier" w:hAnsi="Courier" w:cs="Courier"/>
          <w:sz w:val="20"/>
          <w:szCs w:val="20"/>
        </w:rPr>
        <w:t>dot11DSC</w:t>
      </w:r>
      <w:r w:rsidR="00521FF1" w:rsidRPr="00981DD7">
        <w:rPr>
          <w:rFonts w:ascii="Courier" w:hAnsi="Courier" w:cs="Courier"/>
          <w:sz w:val="20"/>
          <w:szCs w:val="20"/>
        </w:rPr>
        <w:t>UpperLimit</w:t>
      </w:r>
      <w:r w:rsidRPr="00981DD7">
        <w:rPr>
          <w:rFonts w:ascii="Courier" w:hAnsi="Courier" w:cs="Courier"/>
          <w:sz w:val="20"/>
          <w:szCs w:val="20"/>
        </w:rPr>
        <w:t>Limit</w:t>
      </w:r>
      <w:proofErr w:type="gramEnd"/>
      <w:r w:rsidRPr="00981DD7">
        <w:rPr>
          <w:rFonts w:ascii="Courier" w:hAnsi="Courier" w:cs="Courier"/>
          <w:sz w:val="20"/>
          <w:szCs w:val="20"/>
        </w:rPr>
        <w:t xml:space="preserve"> OBJECT-TYPE</w:t>
      </w:r>
    </w:p>
    <w:p w:rsidR="00D03F32" w:rsidRPr="00981DD7" w:rsidRDefault="00D03F32" w:rsidP="00D87666">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 xml:space="preserve">SYNTAX </w:t>
      </w:r>
      <w:r w:rsidR="00D87666" w:rsidRPr="00981DD7">
        <w:rPr>
          <w:rFonts w:ascii="Courier" w:hAnsi="Courier" w:cs="Courier"/>
          <w:sz w:val="20"/>
          <w:szCs w:val="20"/>
        </w:rPr>
        <w:t>Uns</w:t>
      </w:r>
      <w:r w:rsidRPr="00981DD7">
        <w:rPr>
          <w:rFonts w:ascii="Courier" w:hAnsi="Courier" w:cs="Courier"/>
          <w:sz w:val="20"/>
          <w:szCs w:val="20"/>
        </w:rPr>
        <w:t>igned32 (1</w:t>
      </w:r>
      <w:proofErr w:type="gramStart"/>
      <w:r w:rsidRPr="00981DD7">
        <w:rPr>
          <w:rFonts w:ascii="Courier" w:hAnsi="Courier" w:cs="Courier"/>
          <w:sz w:val="20"/>
          <w:szCs w:val="20"/>
        </w:rPr>
        <w:t>..</w:t>
      </w:r>
      <w:proofErr w:type="gramEnd"/>
      <w:r w:rsidR="00D87666" w:rsidRPr="00981DD7">
        <w:rPr>
          <w:rFonts w:ascii="Courier" w:hAnsi="Courier" w:cs="Courier"/>
          <w:sz w:val="20"/>
          <w:szCs w:val="20"/>
        </w:rPr>
        <w:t xml:space="preserve"> </w:t>
      </w:r>
      <w:r w:rsidRPr="00981DD7">
        <w:rPr>
          <w:rFonts w:ascii="Courier" w:hAnsi="Courier" w:cs="Courier"/>
          <w:sz w:val="20"/>
          <w:szCs w:val="20"/>
        </w:rPr>
        <w:t>100)</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MAX-ACCESS read-write</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STATUS current</w:t>
      </w:r>
    </w:p>
    <w:p w:rsidR="00D03F32" w:rsidRPr="00981DD7" w:rsidRDefault="00D03F32" w:rsidP="00D03F32">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DESCRIPTION</w:t>
      </w:r>
    </w:p>
    <w:p w:rsidR="00D03F32" w:rsidRPr="00981DD7" w:rsidRDefault="00D03F32" w:rsidP="00D87666">
      <w:pPr>
        <w:autoSpaceDE w:val="0"/>
        <w:autoSpaceDN w:val="0"/>
        <w:adjustRightInd w:val="0"/>
        <w:spacing w:after="0" w:line="240" w:lineRule="auto"/>
        <w:rPr>
          <w:rFonts w:ascii="Courier New" w:hAnsi="Courier New" w:cs="Courier New"/>
          <w:sz w:val="20"/>
          <w:szCs w:val="20"/>
        </w:rPr>
      </w:pPr>
      <w:r w:rsidRPr="00981DD7">
        <w:rPr>
          <w:rFonts w:ascii="Courier" w:hAnsi="Courier" w:cs="Courier"/>
          <w:sz w:val="20"/>
          <w:szCs w:val="20"/>
        </w:rPr>
        <w:t xml:space="preserve">"This attribute </w:t>
      </w:r>
      <w:r w:rsidR="00D87666" w:rsidRPr="00981DD7">
        <w:rPr>
          <w:rFonts w:ascii="Courier New" w:hAnsi="Courier New" w:cs="Courier New"/>
          <w:sz w:val="20"/>
          <w:szCs w:val="20"/>
        </w:rPr>
        <w:t>indicates the value, in dBs below 0dBm, of the DSC Upper Limit for a DSC STA</w:t>
      </w:r>
      <w:r w:rsidR="003B1A29" w:rsidRPr="00981DD7">
        <w:rPr>
          <w:rFonts w:ascii="Courier New" w:hAnsi="Courier New" w:cs="Courier New"/>
          <w:sz w:val="20"/>
          <w:szCs w:val="20"/>
        </w:rPr>
        <w:t>.</w:t>
      </w:r>
      <w:r w:rsidR="00D87666" w:rsidRPr="00981DD7">
        <w:rPr>
          <w:rFonts w:ascii="Courier New" w:hAnsi="Courier New" w:cs="Courier New"/>
          <w:sz w:val="20"/>
          <w:szCs w:val="20"/>
        </w:rPr>
        <w:t xml:space="preserve">  For example</w:t>
      </w:r>
      <w:r w:rsidR="003B1A29" w:rsidRPr="00981DD7">
        <w:rPr>
          <w:rFonts w:ascii="Courier New" w:hAnsi="Courier New" w:cs="Courier New"/>
          <w:sz w:val="20"/>
          <w:szCs w:val="20"/>
        </w:rPr>
        <w:t>,</w:t>
      </w:r>
      <w:r w:rsidR="00D87666" w:rsidRPr="00981DD7">
        <w:rPr>
          <w:rFonts w:ascii="Courier New" w:hAnsi="Courier New" w:cs="Courier New"/>
          <w:sz w:val="20"/>
          <w:szCs w:val="20"/>
        </w:rPr>
        <w:t xml:space="preserve"> a value of 4</w:t>
      </w:r>
      <w:r w:rsidR="0055307F">
        <w:rPr>
          <w:rFonts w:ascii="Courier New" w:hAnsi="Courier New" w:cs="Courier New"/>
          <w:sz w:val="20"/>
          <w:szCs w:val="20"/>
        </w:rPr>
        <w:t>2</w:t>
      </w:r>
      <w:r w:rsidR="003B1A29" w:rsidRPr="00981DD7">
        <w:rPr>
          <w:rFonts w:ascii="Courier New" w:hAnsi="Courier New" w:cs="Courier New"/>
          <w:sz w:val="20"/>
          <w:szCs w:val="20"/>
        </w:rPr>
        <w:t xml:space="preserve"> indicates a DSC Upper Limit of -4</w:t>
      </w:r>
      <w:r w:rsidR="0055307F">
        <w:rPr>
          <w:rFonts w:ascii="Courier New" w:hAnsi="Courier New" w:cs="Courier New"/>
          <w:sz w:val="20"/>
          <w:szCs w:val="20"/>
        </w:rPr>
        <w:t>2</w:t>
      </w:r>
      <w:r w:rsidR="003B1A29" w:rsidRPr="00981DD7">
        <w:rPr>
          <w:rFonts w:ascii="Courier New" w:hAnsi="Courier New" w:cs="Courier New"/>
          <w:sz w:val="20"/>
          <w:szCs w:val="20"/>
        </w:rPr>
        <w:t>dBm.</w:t>
      </w:r>
      <w:r w:rsidR="00D87666" w:rsidRPr="00981DD7">
        <w:rPr>
          <w:rFonts w:ascii="Courier New" w:hAnsi="Courier New" w:cs="Courier New"/>
          <w:sz w:val="20"/>
          <w:szCs w:val="20"/>
        </w:rPr>
        <w:t xml:space="preserve">” </w:t>
      </w:r>
    </w:p>
    <w:p w:rsidR="005857BB" w:rsidRPr="00981DD7" w:rsidRDefault="005857BB" w:rsidP="005857BB">
      <w:pPr>
        <w:autoSpaceDE w:val="0"/>
        <w:autoSpaceDN w:val="0"/>
        <w:adjustRightInd w:val="0"/>
        <w:spacing w:after="0" w:line="240" w:lineRule="auto"/>
        <w:rPr>
          <w:rFonts w:ascii="Courier" w:hAnsi="Courier" w:cs="Courier"/>
          <w:sz w:val="20"/>
          <w:szCs w:val="20"/>
        </w:rPr>
      </w:pPr>
      <w:r w:rsidRPr="00981DD7">
        <w:rPr>
          <w:rFonts w:ascii="Courier" w:hAnsi="Courier" w:cs="Courier"/>
          <w:sz w:val="20"/>
          <w:szCs w:val="20"/>
        </w:rPr>
        <w:t xml:space="preserve">DEFVAL </w:t>
      </w:r>
      <w:proofErr w:type="gramStart"/>
      <w:r w:rsidRPr="00981DD7">
        <w:rPr>
          <w:rFonts w:ascii="Courier" w:hAnsi="Courier" w:cs="Courier"/>
          <w:sz w:val="20"/>
          <w:szCs w:val="20"/>
        </w:rPr>
        <w:t>{ 40</w:t>
      </w:r>
      <w:proofErr w:type="gramEnd"/>
      <w:r w:rsidRPr="00981DD7">
        <w:rPr>
          <w:rFonts w:ascii="Courier" w:hAnsi="Courier" w:cs="Courier"/>
          <w:sz w:val="20"/>
          <w:szCs w:val="20"/>
        </w:rPr>
        <w:t xml:space="preserve"> }</w:t>
      </w:r>
    </w:p>
    <w:p w:rsidR="00D03F32" w:rsidRDefault="00D03F32" w:rsidP="00D03F32">
      <w:pPr>
        <w:autoSpaceDE w:val="0"/>
        <w:autoSpaceDN w:val="0"/>
        <w:adjustRightInd w:val="0"/>
        <w:spacing w:after="0" w:line="240" w:lineRule="auto"/>
        <w:rPr>
          <w:rFonts w:ascii="Courier" w:hAnsi="Courier" w:cs="Courier"/>
          <w:sz w:val="20"/>
          <w:szCs w:val="20"/>
        </w:rPr>
      </w:pPr>
      <w:proofErr w:type="gramStart"/>
      <w:r w:rsidRPr="00981DD7">
        <w:rPr>
          <w:rFonts w:ascii="Courier" w:hAnsi="Courier" w:cs="Courier"/>
          <w:sz w:val="20"/>
          <w:szCs w:val="20"/>
        </w:rPr>
        <w:t>::</w:t>
      </w:r>
      <w:proofErr w:type="gramEnd"/>
      <w:r w:rsidRPr="00981DD7">
        <w:rPr>
          <w:rFonts w:ascii="Courier" w:hAnsi="Courier" w:cs="Courier"/>
          <w:sz w:val="20"/>
          <w:szCs w:val="20"/>
        </w:rPr>
        <w:t>= { dot11StationConfigEntry TBA }</w:t>
      </w:r>
    </w:p>
    <w:p w:rsidR="00127D64" w:rsidRDefault="00127D64" w:rsidP="00D03F32">
      <w:pPr>
        <w:autoSpaceDE w:val="0"/>
        <w:autoSpaceDN w:val="0"/>
        <w:adjustRightInd w:val="0"/>
        <w:spacing w:after="0" w:line="240" w:lineRule="auto"/>
        <w:rPr>
          <w:rFonts w:ascii="Courier" w:hAnsi="Courier" w:cs="Courier"/>
          <w:sz w:val="20"/>
          <w:szCs w:val="20"/>
        </w:rPr>
      </w:pPr>
    </w:p>
    <w:p w:rsidR="00FF3F4F" w:rsidRDefault="00FF3F4F" w:rsidP="00FF3F4F">
      <w:pPr>
        <w:autoSpaceDE w:val="0"/>
        <w:autoSpaceDN w:val="0"/>
        <w:adjustRightInd w:val="0"/>
        <w:spacing w:after="0" w:line="360" w:lineRule="auto"/>
        <w:rPr>
          <w:rFonts w:ascii="TimesNewRoman" w:hAnsi="TimesNewRoman" w:cs="TimesNewRoman"/>
          <w:sz w:val="20"/>
          <w:szCs w:val="20"/>
        </w:rPr>
      </w:pPr>
    </w:p>
    <w:p w:rsidR="00947228" w:rsidRDefault="00947228">
      <w:pPr>
        <w:rPr>
          <w:rFonts w:ascii="TimesNewRoman" w:hAnsi="TimesNewRoman" w:cs="TimesNewRoman"/>
          <w:sz w:val="20"/>
          <w:szCs w:val="20"/>
        </w:rPr>
      </w:pPr>
      <w:r>
        <w:rPr>
          <w:rFonts w:ascii="TimesNewRoman" w:hAnsi="TimesNewRoman" w:cs="TimesNewRoman"/>
          <w:sz w:val="20"/>
          <w:szCs w:val="20"/>
        </w:rPr>
        <w:br w:type="page"/>
      </w:r>
    </w:p>
    <w:p w:rsidR="00810E33" w:rsidRPr="00810E33" w:rsidRDefault="00810E33" w:rsidP="00FF3F4F">
      <w:pPr>
        <w:autoSpaceDE w:val="0"/>
        <w:autoSpaceDN w:val="0"/>
        <w:adjustRightInd w:val="0"/>
        <w:spacing w:after="0" w:line="360" w:lineRule="auto"/>
        <w:rPr>
          <w:rFonts w:asciiTheme="minorBidi" w:hAnsiTheme="minorBidi"/>
          <w:b/>
          <w:bCs/>
          <w:sz w:val="24"/>
          <w:szCs w:val="24"/>
        </w:rPr>
      </w:pPr>
      <w:r w:rsidRPr="00810E33">
        <w:rPr>
          <w:rFonts w:asciiTheme="minorBidi" w:hAnsiTheme="minorBidi"/>
          <w:b/>
          <w:bCs/>
          <w:sz w:val="24"/>
          <w:szCs w:val="24"/>
        </w:rPr>
        <w:lastRenderedPageBreak/>
        <w:t xml:space="preserve">ADD NEW </w:t>
      </w:r>
      <w:r>
        <w:rPr>
          <w:rFonts w:asciiTheme="minorBidi" w:hAnsiTheme="minorBidi"/>
          <w:b/>
          <w:bCs/>
          <w:sz w:val="24"/>
          <w:szCs w:val="24"/>
        </w:rPr>
        <w:t>ANNEX</w:t>
      </w:r>
    </w:p>
    <w:p w:rsidR="00D644A9" w:rsidRDefault="00D644A9" w:rsidP="00981DD7">
      <w:pPr>
        <w:autoSpaceDE w:val="0"/>
        <w:autoSpaceDN w:val="0"/>
        <w:adjustRightInd w:val="0"/>
        <w:spacing w:after="0" w:line="360" w:lineRule="auto"/>
        <w:rPr>
          <w:rFonts w:asciiTheme="minorBidi" w:hAnsiTheme="minorBidi"/>
          <w:b/>
          <w:bCs/>
          <w:sz w:val="24"/>
          <w:szCs w:val="24"/>
        </w:rPr>
      </w:pPr>
    </w:p>
    <w:p w:rsidR="00FF3F4F" w:rsidRPr="00981DD7" w:rsidRDefault="00947228" w:rsidP="00981DD7">
      <w:pPr>
        <w:autoSpaceDE w:val="0"/>
        <w:autoSpaceDN w:val="0"/>
        <w:adjustRightInd w:val="0"/>
        <w:spacing w:after="0" w:line="360" w:lineRule="auto"/>
        <w:rPr>
          <w:rFonts w:asciiTheme="minorBidi" w:hAnsiTheme="minorBidi"/>
          <w:b/>
          <w:bCs/>
          <w:sz w:val="24"/>
          <w:szCs w:val="24"/>
        </w:rPr>
      </w:pPr>
      <w:r w:rsidRPr="00981DD7">
        <w:rPr>
          <w:rFonts w:asciiTheme="minorBidi" w:hAnsiTheme="minorBidi"/>
          <w:b/>
          <w:bCs/>
          <w:sz w:val="24"/>
          <w:szCs w:val="24"/>
        </w:rPr>
        <w:t>ANNEX TB</w:t>
      </w:r>
      <w:r w:rsidR="00981DD7" w:rsidRPr="00981DD7">
        <w:rPr>
          <w:rFonts w:asciiTheme="minorBidi" w:hAnsiTheme="minorBidi"/>
          <w:b/>
          <w:bCs/>
          <w:sz w:val="24"/>
          <w:szCs w:val="24"/>
        </w:rPr>
        <w:t>A</w:t>
      </w:r>
    </w:p>
    <w:p w:rsidR="00947228" w:rsidRPr="00981DD7" w:rsidRDefault="00947228" w:rsidP="00FF3F4F">
      <w:pPr>
        <w:autoSpaceDE w:val="0"/>
        <w:autoSpaceDN w:val="0"/>
        <w:adjustRightInd w:val="0"/>
        <w:spacing w:after="0" w:line="360" w:lineRule="auto"/>
        <w:rPr>
          <w:rFonts w:asciiTheme="minorBidi" w:hAnsiTheme="minorBidi"/>
        </w:rPr>
      </w:pPr>
      <w:r w:rsidRPr="00981DD7">
        <w:rPr>
          <w:rFonts w:asciiTheme="minorBidi" w:hAnsiTheme="minorBidi"/>
        </w:rPr>
        <w:t>(</w:t>
      </w:r>
      <w:proofErr w:type="gramStart"/>
      <w:r w:rsidRPr="00981DD7">
        <w:rPr>
          <w:rFonts w:asciiTheme="minorBidi" w:hAnsiTheme="minorBidi"/>
        </w:rPr>
        <w:t>informative</w:t>
      </w:r>
      <w:proofErr w:type="gramEnd"/>
      <w:r w:rsidRPr="00981DD7">
        <w:rPr>
          <w:rFonts w:asciiTheme="minorBidi" w:hAnsiTheme="minorBidi"/>
        </w:rPr>
        <w:t>)</w:t>
      </w:r>
    </w:p>
    <w:p w:rsidR="00527CC2" w:rsidRPr="00981DD7" w:rsidRDefault="00527CC2" w:rsidP="00FF3F4F">
      <w:pPr>
        <w:autoSpaceDE w:val="0"/>
        <w:autoSpaceDN w:val="0"/>
        <w:adjustRightInd w:val="0"/>
        <w:spacing w:after="0" w:line="360" w:lineRule="auto"/>
        <w:rPr>
          <w:rFonts w:asciiTheme="minorBidi" w:hAnsiTheme="minorBidi"/>
        </w:rPr>
      </w:pPr>
    </w:p>
    <w:p w:rsidR="00947228" w:rsidRPr="00981DD7" w:rsidRDefault="00E56D0A" w:rsidP="00E56D0A">
      <w:pPr>
        <w:autoSpaceDE w:val="0"/>
        <w:autoSpaceDN w:val="0"/>
        <w:adjustRightInd w:val="0"/>
        <w:spacing w:after="0" w:line="360" w:lineRule="auto"/>
        <w:rPr>
          <w:rFonts w:ascii="TimesNewRoman" w:hAnsi="TimesNewRoman" w:cs="TimesNewRoman"/>
          <w:sz w:val="28"/>
          <w:szCs w:val="28"/>
        </w:rPr>
      </w:pPr>
      <w:r>
        <w:rPr>
          <w:rFonts w:ascii="Arial-BoldMT" w:hAnsi="Arial-BoldMT" w:cs="Arial-BoldMT"/>
          <w:b/>
          <w:bCs/>
          <w:sz w:val="28"/>
          <w:szCs w:val="28"/>
        </w:rPr>
        <w:t>Spatial Reuse Procedures</w:t>
      </w:r>
    </w:p>
    <w:p w:rsidR="00FF3F4F" w:rsidRPr="00981DD7" w:rsidRDefault="00947228" w:rsidP="00E56D0A">
      <w:pPr>
        <w:autoSpaceDE w:val="0"/>
        <w:autoSpaceDN w:val="0"/>
        <w:adjustRightInd w:val="0"/>
        <w:spacing w:after="0" w:line="360" w:lineRule="auto"/>
        <w:rPr>
          <w:rFonts w:asciiTheme="majorBidi" w:hAnsiTheme="majorBidi" w:cstheme="majorBidi"/>
          <w:b/>
          <w:bCs/>
          <w:sz w:val="24"/>
          <w:szCs w:val="24"/>
        </w:rPr>
      </w:pPr>
      <w:r w:rsidRPr="00981DD7">
        <w:rPr>
          <w:rFonts w:asciiTheme="majorBidi" w:hAnsiTheme="majorBidi" w:cstheme="majorBidi"/>
          <w:b/>
          <w:bCs/>
          <w:sz w:val="24"/>
          <w:szCs w:val="24"/>
        </w:rPr>
        <w:t xml:space="preserve">TBA.1 </w:t>
      </w:r>
      <w:r w:rsidR="00E56D0A">
        <w:rPr>
          <w:rFonts w:asciiTheme="majorBidi" w:hAnsiTheme="majorBidi" w:cstheme="majorBidi"/>
          <w:b/>
          <w:bCs/>
          <w:sz w:val="24"/>
          <w:szCs w:val="24"/>
        </w:rPr>
        <w:t>Dynamic Sensitivity Control</w:t>
      </w:r>
    </w:p>
    <w:p w:rsidR="004E530E" w:rsidRPr="00981DD7" w:rsidRDefault="004E530E" w:rsidP="004E530E">
      <w:pPr>
        <w:spacing w:before="240" w:after="60" w:line="360" w:lineRule="auto"/>
        <w:jc w:val="both"/>
        <w:outlineLvl w:val="0"/>
        <w:rPr>
          <w:rFonts w:asciiTheme="majorBidi" w:hAnsiTheme="majorBidi" w:cstheme="majorBidi"/>
          <w:sz w:val="24"/>
          <w:szCs w:val="24"/>
        </w:rPr>
      </w:pPr>
      <w:r w:rsidRPr="00981DD7">
        <w:rPr>
          <w:rFonts w:asciiTheme="majorBidi" w:hAnsiTheme="majorBidi" w:cstheme="majorBidi"/>
          <w:sz w:val="24"/>
          <w:szCs w:val="24"/>
        </w:rPr>
        <w:t>When dot11DynamicReceiveSensitivityImplemented is true, the STA is a DSC STA.  A DSC STA sets the DSC Supported bit to 1 in the Extended Capabilities field.</w:t>
      </w:r>
    </w:p>
    <w:p w:rsidR="004E530E" w:rsidRPr="00981DD7" w:rsidRDefault="004E530E" w:rsidP="00947228">
      <w:pPr>
        <w:autoSpaceDE w:val="0"/>
        <w:autoSpaceDN w:val="0"/>
        <w:adjustRightInd w:val="0"/>
        <w:spacing w:after="0" w:line="360" w:lineRule="auto"/>
        <w:rPr>
          <w:rFonts w:asciiTheme="minorBidi" w:hAnsiTheme="minorBidi"/>
        </w:rPr>
      </w:pPr>
    </w:p>
    <w:p w:rsidR="00947228" w:rsidRDefault="00947228" w:rsidP="00A202DC">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Dynamic Sensitivity Control (DSC) procedures may be used to control the </w:t>
      </w:r>
      <w:r w:rsidR="004843A2" w:rsidRPr="00981DD7">
        <w:rPr>
          <w:rFonts w:asciiTheme="majorBidi" w:hAnsiTheme="majorBidi" w:cstheme="majorBidi"/>
          <w:sz w:val="24"/>
          <w:szCs w:val="24"/>
        </w:rPr>
        <w:t xml:space="preserve">effective </w:t>
      </w:r>
      <w:r w:rsidRPr="00981DD7">
        <w:rPr>
          <w:rFonts w:asciiTheme="majorBidi" w:hAnsiTheme="majorBidi" w:cstheme="majorBidi"/>
          <w:sz w:val="24"/>
          <w:szCs w:val="24"/>
        </w:rPr>
        <w:t xml:space="preserve">carrier sense/clear channel assessment (CS/CCA) mechanism threshold </w:t>
      </w:r>
      <w:r w:rsidR="00A202DC" w:rsidRPr="00981DD7">
        <w:rPr>
          <w:rFonts w:asciiTheme="majorBidi" w:hAnsiTheme="majorBidi" w:cstheme="majorBidi"/>
          <w:sz w:val="24"/>
          <w:szCs w:val="24"/>
        </w:rPr>
        <w:t xml:space="preserve">or the receive sensitivity </w:t>
      </w:r>
      <w:r w:rsidRPr="00981DD7">
        <w:rPr>
          <w:rFonts w:asciiTheme="majorBidi" w:hAnsiTheme="majorBidi" w:cstheme="majorBidi"/>
          <w:sz w:val="24"/>
          <w:szCs w:val="24"/>
        </w:rPr>
        <w:t xml:space="preserve">of a DSC STA in order to improve the efficiency of an infrastructure network.  A DSC non-AP STA may use DSC procedures unless the </w:t>
      </w:r>
      <w:r w:rsidR="004843A2" w:rsidRPr="00981DD7">
        <w:rPr>
          <w:rFonts w:asciiTheme="majorBidi" w:hAnsiTheme="majorBidi" w:cstheme="majorBidi"/>
          <w:sz w:val="24"/>
          <w:szCs w:val="24"/>
        </w:rPr>
        <w:t xml:space="preserve">DSC Margin and DSC Upper Limit fields in the DSC Parameter set element are both set to 0 </w:t>
      </w:r>
      <w:r w:rsidRPr="00981DD7">
        <w:rPr>
          <w:rFonts w:asciiTheme="majorBidi" w:hAnsiTheme="majorBidi" w:cstheme="majorBidi"/>
          <w:sz w:val="24"/>
          <w:szCs w:val="24"/>
        </w:rPr>
        <w:t>by the AP to which the non-AP DSC STA is associated</w:t>
      </w:r>
      <w:r w:rsidR="006A19EE" w:rsidRPr="00981DD7">
        <w:rPr>
          <w:rFonts w:asciiTheme="majorBidi" w:hAnsiTheme="majorBidi" w:cstheme="majorBidi"/>
          <w:sz w:val="24"/>
          <w:szCs w:val="24"/>
        </w:rPr>
        <w:t xml:space="preserve">, in which case the STA </w:t>
      </w:r>
      <w:r w:rsidR="00A202DC" w:rsidRPr="00981DD7">
        <w:rPr>
          <w:rFonts w:asciiTheme="majorBidi" w:hAnsiTheme="majorBidi" w:cstheme="majorBidi"/>
          <w:sz w:val="24"/>
          <w:szCs w:val="24"/>
        </w:rPr>
        <w:t>sets</w:t>
      </w:r>
      <w:r w:rsidRPr="00981DD7">
        <w:rPr>
          <w:rFonts w:asciiTheme="majorBidi" w:hAnsiTheme="majorBidi" w:cstheme="majorBidi"/>
          <w:sz w:val="24"/>
          <w:szCs w:val="24"/>
        </w:rPr>
        <w:t xml:space="preserve"> </w:t>
      </w:r>
      <w:r w:rsidR="006A19EE" w:rsidRPr="00981DD7">
        <w:rPr>
          <w:rFonts w:asciiTheme="majorBidi" w:hAnsiTheme="majorBidi" w:cstheme="majorBidi"/>
          <w:sz w:val="24"/>
          <w:szCs w:val="24"/>
        </w:rPr>
        <w:t>dot11DynamicReceiveSensitivityImplemented to false.</w:t>
      </w:r>
    </w:p>
    <w:p w:rsidR="0067735D" w:rsidRPr="0074234A" w:rsidRDefault="00E933DA" w:rsidP="004D7451">
      <w:pPr>
        <w:autoSpaceDE w:val="0"/>
        <w:autoSpaceDN w:val="0"/>
        <w:adjustRightInd w:val="0"/>
        <w:spacing w:after="0" w:line="360" w:lineRule="auto"/>
        <w:rPr>
          <w:rFonts w:asciiTheme="majorBidi" w:hAnsiTheme="majorBidi" w:cstheme="majorBidi"/>
          <w:color w:val="FF0000"/>
          <w:sz w:val="24"/>
          <w:szCs w:val="24"/>
        </w:rPr>
      </w:pPr>
      <w:r>
        <w:rPr>
          <w:rFonts w:asciiTheme="majorBidi" w:hAnsiTheme="majorBidi" w:cstheme="majorBidi"/>
          <w:b/>
          <w:bCs/>
          <w:color w:val="FF0000"/>
          <w:sz w:val="24"/>
          <w:szCs w:val="24"/>
        </w:rPr>
        <w:t xml:space="preserve">DSC procedures </w:t>
      </w:r>
      <w:r w:rsidRPr="0067735D">
        <w:rPr>
          <w:rFonts w:asciiTheme="majorBidi" w:hAnsiTheme="majorBidi" w:cstheme="majorBidi"/>
          <w:b/>
          <w:bCs/>
          <w:color w:val="FF0000"/>
          <w:sz w:val="24"/>
          <w:szCs w:val="24"/>
        </w:rPr>
        <w:t xml:space="preserve">shall only be used by an HE STA to set OBSS_PD, NON SRG PD, and SRG PD levels, but </w:t>
      </w:r>
      <w:proofErr w:type="spellStart"/>
      <w:r w:rsidRPr="0067735D">
        <w:rPr>
          <w:rFonts w:asciiTheme="majorBidi" w:hAnsiTheme="majorBidi" w:cstheme="majorBidi"/>
          <w:b/>
          <w:bCs/>
          <w:color w:val="FF0000"/>
          <w:sz w:val="24"/>
          <w:szCs w:val="24"/>
        </w:rPr>
        <w:t>an</w:t>
      </w:r>
      <w:proofErr w:type="spellEnd"/>
      <w:r w:rsidRPr="0067735D">
        <w:rPr>
          <w:rFonts w:asciiTheme="majorBidi" w:hAnsiTheme="majorBidi" w:cstheme="majorBidi"/>
          <w:b/>
          <w:bCs/>
          <w:color w:val="FF0000"/>
          <w:sz w:val="24"/>
          <w:szCs w:val="24"/>
        </w:rPr>
        <w:t xml:space="preserve"> HE STA may set PD levels </w:t>
      </w:r>
      <w:r w:rsidR="004D7451">
        <w:rPr>
          <w:rFonts w:asciiTheme="majorBidi" w:hAnsiTheme="majorBidi" w:cstheme="majorBidi"/>
          <w:b/>
          <w:bCs/>
          <w:color w:val="FF0000"/>
          <w:sz w:val="24"/>
          <w:szCs w:val="24"/>
        </w:rPr>
        <w:t>using</w:t>
      </w:r>
      <w:r w:rsidRPr="0067735D">
        <w:rPr>
          <w:rFonts w:asciiTheme="majorBidi" w:hAnsiTheme="majorBidi" w:cstheme="majorBidi"/>
          <w:b/>
          <w:bCs/>
          <w:color w:val="FF0000"/>
          <w:sz w:val="24"/>
          <w:szCs w:val="24"/>
        </w:rPr>
        <w:t xml:space="preserve"> non-DSC procedures</w:t>
      </w:r>
      <w:r w:rsidRPr="0074234A">
        <w:rPr>
          <w:rFonts w:asciiTheme="majorBidi" w:hAnsiTheme="majorBidi" w:cstheme="majorBidi"/>
          <w:color w:val="FF0000"/>
          <w:sz w:val="24"/>
          <w:szCs w:val="24"/>
        </w:rPr>
        <w:t>.</w:t>
      </w:r>
      <w:r w:rsidR="0067735D" w:rsidRPr="0074234A">
        <w:rPr>
          <w:rFonts w:asciiTheme="majorBidi" w:hAnsiTheme="majorBidi" w:cstheme="majorBidi"/>
          <w:color w:val="FF0000"/>
          <w:sz w:val="24"/>
          <w:szCs w:val="24"/>
        </w:rPr>
        <w:t xml:space="preserve">  </w:t>
      </w:r>
    </w:p>
    <w:p w:rsidR="00C5595E" w:rsidRPr="00981DD7" w:rsidRDefault="00C5595E" w:rsidP="00947228">
      <w:pPr>
        <w:autoSpaceDE w:val="0"/>
        <w:autoSpaceDN w:val="0"/>
        <w:adjustRightInd w:val="0"/>
        <w:spacing w:after="0" w:line="360" w:lineRule="auto"/>
        <w:rPr>
          <w:rFonts w:asciiTheme="minorBidi" w:hAnsiTheme="minorBidi"/>
          <w:sz w:val="20"/>
          <w:szCs w:val="20"/>
        </w:rPr>
      </w:pPr>
    </w:p>
    <w:p w:rsidR="00C5595E" w:rsidRPr="00981DD7" w:rsidRDefault="00C5595E" w:rsidP="00AE4AA4">
      <w:pPr>
        <w:autoSpaceDE w:val="0"/>
        <w:autoSpaceDN w:val="0"/>
        <w:adjustRightInd w:val="0"/>
        <w:spacing w:after="0" w:line="360" w:lineRule="auto"/>
        <w:rPr>
          <w:rFonts w:asciiTheme="majorBidi" w:hAnsiTheme="majorBidi" w:cstheme="majorBidi"/>
          <w:b/>
          <w:bCs/>
          <w:sz w:val="24"/>
          <w:szCs w:val="24"/>
        </w:rPr>
      </w:pPr>
      <w:r w:rsidRPr="00981DD7">
        <w:rPr>
          <w:rFonts w:asciiTheme="majorBidi" w:hAnsiTheme="majorBidi" w:cstheme="majorBidi"/>
          <w:b/>
          <w:bCs/>
          <w:sz w:val="24"/>
          <w:szCs w:val="24"/>
        </w:rPr>
        <w:t>TBA.</w:t>
      </w:r>
      <w:r w:rsidR="00AE4AA4">
        <w:rPr>
          <w:rFonts w:asciiTheme="majorBidi" w:hAnsiTheme="majorBidi" w:cstheme="majorBidi"/>
          <w:b/>
          <w:bCs/>
          <w:sz w:val="24"/>
          <w:szCs w:val="24"/>
        </w:rPr>
        <w:t>1.1</w:t>
      </w:r>
      <w:r w:rsidRPr="00981DD7">
        <w:rPr>
          <w:rFonts w:asciiTheme="majorBidi" w:hAnsiTheme="majorBidi" w:cstheme="majorBidi"/>
          <w:b/>
          <w:bCs/>
          <w:sz w:val="24"/>
          <w:szCs w:val="24"/>
        </w:rPr>
        <w:t xml:space="preserve"> </w:t>
      </w:r>
      <w:r w:rsidR="00521E90" w:rsidRPr="00981DD7">
        <w:rPr>
          <w:rFonts w:asciiTheme="majorBidi" w:hAnsiTheme="majorBidi" w:cstheme="majorBidi"/>
          <w:b/>
          <w:bCs/>
          <w:sz w:val="24"/>
          <w:szCs w:val="24"/>
        </w:rPr>
        <w:t xml:space="preserve">DSC </w:t>
      </w:r>
      <w:r w:rsidRPr="00981DD7">
        <w:rPr>
          <w:rFonts w:asciiTheme="majorBidi" w:hAnsiTheme="majorBidi" w:cstheme="majorBidi"/>
          <w:b/>
          <w:bCs/>
          <w:sz w:val="24"/>
          <w:szCs w:val="24"/>
        </w:rPr>
        <w:t>Operation for non</w:t>
      </w:r>
      <w:r w:rsidR="004843A2" w:rsidRPr="00981DD7">
        <w:rPr>
          <w:rFonts w:asciiTheme="majorBidi" w:hAnsiTheme="majorBidi" w:cstheme="majorBidi"/>
          <w:b/>
          <w:bCs/>
          <w:sz w:val="24"/>
          <w:szCs w:val="24"/>
        </w:rPr>
        <w:t>-</w:t>
      </w:r>
      <w:r w:rsidRPr="00981DD7">
        <w:rPr>
          <w:rFonts w:asciiTheme="majorBidi" w:hAnsiTheme="majorBidi" w:cstheme="majorBidi"/>
          <w:b/>
          <w:bCs/>
          <w:sz w:val="24"/>
          <w:szCs w:val="24"/>
        </w:rPr>
        <w:t>AP DSC STA</w:t>
      </w:r>
    </w:p>
    <w:p w:rsidR="00521E90" w:rsidRPr="00981DD7" w:rsidRDefault="00521E90" w:rsidP="00AE4AA4">
      <w:pPr>
        <w:autoSpaceDE w:val="0"/>
        <w:autoSpaceDN w:val="0"/>
        <w:adjustRightInd w:val="0"/>
        <w:spacing w:after="0" w:line="360" w:lineRule="auto"/>
        <w:rPr>
          <w:rFonts w:asciiTheme="majorBidi" w:hAnsiTheme="majorBidi" w:cstheme="majorBidi"/>
          <w:b/>
          <w:bCs/>
          <w:sz w:val="24"/>
          <w:szCs w:val="24"/>
        </w:rPr>
      </w:pPr>
      <w:r w:rsidRPr="00981DD7">
        <w:rPr>
          <w:rFonts w:asciiTheme="majorBidi" w:hAnsiTheme="majorBidi" w:cstheme="majorBidi"/>
          <w:b/>
          <w:bCs/>
          <w:sz w:val="24"/>
          <w:szCs w:val="24"/>
        </w:rPr>
        <w:t>TBA.</w:t>
      </w:r>
      <w:r w:rsidR="00AE4AA4">
        <w:rPr>
          <w:rFonts w:asciiTheme="majorBidi" w:hAnsiTheme="majorBidi" w:cstheme="majorBidi"/>
          <w:b/>
          <w:bCs/>
          <w:sz w:val="24"/>
          <w:szCs w:val="24"/>
        </w:rPr>
        <w:t>1</w:t>
      </w:r>
      <w:r w:rsidRPr="00981DD7">
        <w:rPr>
          <w:rFonts w:asciiTheme="majorBidi" w:hAnsiTheme="majorBidi" w:cstheme="majorBidi"/>
          <w:b/>
          <w:bCs/>
          <w:sz w:val="24"/>
          <w:szCs w:val="24"/>
        </w:rPr>
        <w:t>.1.</w:t>
      </w:r>
      <w:r w:rsidR="00AE4AA4">
        <w:rPr>
          <w:rFonts w:asciiTheme="majorBidi" w:hAnsiTheme="majorBidi" w:cstheme="majorBidi"/>
          <w:b/>
          <w:bCs/>
          <w:sz w:val="24"/>
          <w:szCs w:val="24"/>
        </w:rPr>
        <w:t>1</w:t>
      </w:r>
      <w:r w:rsidRPr="00981DD7">
        <w:rPr>
          <w:rFonts w:asciiTheme="majorBidi" w:hAnsiTheme="majorBidi" w:cstheme="majorBidi"/>
          <w:b/>
          <w:bCs/>
          <w:sz w:val="24"/>
          <w:szCs w:val="24"/>
        </w:rPr>
        <w:t xml:space="preserve"> Basic Operation</w:t>
      </w:r>
    </w:p>
    <w:p w:rsidR="00882483" w:rsidRPr="00981DD7" w:rsidRDefault="00882483" w:rsidP="00F0418A">
      <w:pPr>
        <w:spacing w:before="240" w:after="60" w:line="360" w:lineRule="auto"/>
        <w:jc w:val="both"/>
        <w:outlineLvl w:val="0"/>
        <w:rPr>
          <w:rFonts w:asciiTheme="majorBidi" w:hAnsiTheme="majorBidi" w:cstheme="majorBidi"/>
          <w:sz w:val="24"/>
          <w:szCs w:val="24"/>
        </w:rPr>
      </w:pPr>
      <w:r w:rsidRPr="00981DD7">
        <w:rPr>
          <w:rFonts w:asciiTheme="majorBidi" w:hAnsiTheme="majorBidi" w:cstheme="majorBidi"/>
          <w:sz w:val="24"/>
          <w:szCs w:val="24"/>
        </w:rPr>
        <w:t xml:space="preserve">There are two settings </w:t>
      </w:r>
      <w:r w:rsidR="0052040A" w:rsidRPr="00981DD7">
        <w:rPr>
          <w:rFonts w:asciiTheme="majorBidi" w:hAnsiTheme="majorBidi" w:cstheme="majorBidi"/>
          <w:sz w:val="24"/>
          <w:szCs w:val="24"/>
        </w:rPr>
        <w:t xml:space="preserve">used in </w:t>
      </w:r>
      <w:r w:rsidRPr="00981DD7">
        <w:rPr>
          <w:rFonts w:asciiTheme="majorBidi" w:hAnsiTheme="majorBidi" w:cstheme="majorBidi"/>
          <w:sz w:val="24"/>
          <w:szCs w:val="24"/>
        </w:rPr>
        <w:t xml:space="preserve">DSC: </w:t>
      </w:r>
      <w:r w:rsidR="0052040A" w:rsidRPr="00981DD7">
        <w:rPr>
          <w:rFonts w:asciiTheme="majorBidi" w:hAnsiTheme="majorBidi" w:cstheme="majorBidi"/>
          <w:sz w:val="24"/>
          <w:szCs w:val="24"/>
        </w:rPr>
        <w:t xml:space="preserve">DSC </w:t>
      </w:r>
      <w:r w:rsidR="00FD3DAE" w:rsidRPr="00981DD7">
        <w:rPr>
          <w:rFonts w:asciiTheme="majorBidi" w:hAnsiTheme="majorBidi" w:cstheme="majorBidi"/>
          <w:sz w:val="24"/>
          <w:szCs w:val="24"/>
        </w:rPr>
        <w:t xml:space="preserve">Upper Limit and </w:t>
      </w:r>
      <w:r w:rsidR="0052040A" w:rsidRPr="00981DD7">
        <w:rPr>
          <w:rFonts w:asciiTheme="majorBidi" w:hAnsiTheme="majorBidi" w:cstheme="majorBidi"/>
          <w:sz w:val="24"/>
          <w:szCs w:val="24"/>
        </w:rPr>
        <w:t xml:space="preserve">DSC </w:t>
      </w:r>
      <w:r w:rsidR="00FD3DAE" w:rsidRPr="00981DD7">
        <w:rPr>
          <w:rFonts w:asciiTheme="majorBidi" w:hAnsiTheme="majorBidi" w:cstheme="majorBidi"/>
          <w:sz w:val="24"/>
          <w:szCs w:val="24"/>
        </w:rPr>
        <w:t>Margin</w:t>
      </w:r>
      <w:r w:rsidRPr="00981DD7">
        <w:rPr>
          <w:rFonts w:asciiTheme="majorBidi" w:hAnsiTheme="majorBidi" w:cstheme="majorBidi"/>
          <w:sz w:val="24"/>
          <w:szCs w:val="24"/>
        </w:rPr>
        <w:t>.  In general the non-AP DSC STA measures the average signal s</w:t>
      </w:r>
      <w:r w:rsidR="004E530E" w:rsidRPr="00981DD7">
        <w:rPr>
          <w:rFonts w:asciiTheme="majorBidi" w:hAnsiTheme="majorBidi" w:cstheme="majorBidi"/>
          <w:sz w:val="24"/>
          <w:szCs w:val="24"/>
        </w:rPr>
        <w:t>trength of the received beacon</w:t>
      </w:r>
      <w:r w:rsidRPr="00981DD7">
        <w:rPr>
          <w:rFonts w:asciiTheme="majorBidi" w:hAnsiTheme="majorBidi" w:cstheme="majorBidi"/>
          <w:sz w:val="24"/>
          <w:szCs w:val="24"/>
        </w:rPr>
        <w:t xml:space="preserve"> and then subtracts</w:t>
      </w:r>
      <w:r w:rsidR="0052040A" w:rsidRPr="00981DD7">
        <w:rPr>
          <w:rFonts w:asciiTheme="majorBidi" w:hAnsiTheme="majorBidi" w:cstheme="majorBidi"/>
          <w:sz w:val="24"/>
          <w:szCs w:val="24"/>
        </w:rPr>
        <w:t xml:space="preserve"> the</w:t>
      </w:r>
      <w:r w:rsidR="00810E33" w:rsidRPr="00981DD7">
        <w:rPr>
          <w:rFonts w:asciiTheme="majorBidi" w:hAnsiTheme="majorBidi" w:cstheme="majorBidi"/>
          <w:sz w:val="24"/>
          <w:szCs w:val="24"/>
        </w:rPr>
        <w:t xml:space="preserve"> </w:t>
      </w:r>
      <w:r w:rsidR="0052040A" w:rsidRPr="00981DD7">
        <w:rPr>
          <w:rFonts w:asciiTheme="majorBidi" w:hAnsiTheme="majorBidi" w:cstheme="majorBidi"/>
          <w:sz w:val="24"/>
          <w:szCs w:val="24"/>
        </w:rPr>
        <w:t>DSC Margin</w:t>
      </w:r>
      <w:r w:rsidRPr="00981DD7">
        <w:rPr>
          <w:rFonts w:asciiTheme="majorBidi" w:hAnsiTheme="majorBidi" w:cstheme="majorBidi"/>
          <w:sz w:val="24"/>
          <w:szCs w:val="24"/>
        </w:rPr>
        <w:t xml:space="preserve"> to arrive at the </w:t>
      </w:r>
      <w:r w:rsidR="00FD3DAE" w:rsidRPr="00981DD7">
        <w:rPr>
          <w:rFonts w:asciiTheme="majorBidi" w:hAnsiTheme="majorBidi" w:cstheme="majorBidi"/>
          <w:sz w:val="24"/>
          <w:szCs w:val="24"/>
        </w:rPr>
        <w:t xml:space="preserve">effective </w:t>
      </w:r>
      <w:r w:rsidRPr="00981DD7">
        <w:rPr>
          <w:rFonts w:asciiTheme="majorBidi" w:hAnsiTheme="majorBidi" w:cstheme="majorBidi"/>
          <w:sz w:val="24"/>
          <w:szCs w:val="24"/>
        </w:rPr>
        <w:t>value for the CCA threshold.  For example, if the average</w:t>
      </w:r>
      <w:r w:rsidR="008052ED" w:rsidRPr="00981DD7">
        <w:rPr>
          <w:rFonts w:asciiTheme="majorBidi" w:hAnsiTheme="majorBidi" w:cstheme="majorBidi"/>
          <w:sz w:val="24"/>
          <w:szCs w:val="24"/>
        </w:rPr>
        <w:t>d</w:t>
      </w:r>
      <w:r w:rsidRPr="00981DD7">
        <w:rPr>
          <w:rFonts w:asciiTheme="majorBidi" w:hAnsiTheme="majorBidi" w:cstheme="majorBidi"/>
          <w:sz w:val="24"/>
          <w:szCs w:val="24"/>
        </w:rPr>
        <w:t xml:space="preserve"> signal strength of the beacon is -45</w:t>
      </w:r>
      <w:r w:rsidR="009126F6" w:rsidRPr="00981DD7">
        <w:rPr>
          <w:rFonts w:asciiTheme="majorBidi" w:hAnsiTheme="majorBidi" w:cstheme="majorBidi"/>
          <w:sz w:val="24"/>
          <w:szCs w:val="24"/>
        </w:rPr>
        <w:t xml:space="preserve"> </w:t>
      </w:r>
      <w:r w:rsidRPr="00981DD7">
        <w:rPr>
          <w:rFonts w:asciiTheme="majorBidi" w:hAnsiTheme="majorBidi" w:cstheme="majorBidi"/>
          <w:sz w:val="24"/>
          <w:szCs w:val="24"/>
        </w:rPr>
        <w:t xml:space="preserve">dBm and the </w:t>
      </w:r>
      <w:r w:rsidR="0052040A" w:rsidRPr="00981DD7">
        <w:rPr>
          <w:rFonts w:asciiTheme="majorBidi" w:hAnsiTheme="majorBidi" w:cstheme="majorBidi"/>
          <w:sz w:val="24"/>
          <w:szCs w:val="24"/>
        </w:rPr>
        <w:t xml:space="preserve">DSC </w:t>
      </w:r>
      <w:r w:rsidRPr="00981DD7">
        <w:rPr>
          <w:rFonts w:asciiTheme="majorBidi" w:hAnsiTheme="majorBidi" w:cstheme="majorBidi"/>
          <w:sz w:val="24"/>
          <w:szCs w:val="24"/>
        </w:rPr>
        <w:t>Margin is set to 20</w:t>
      </w:r>
      <w:r w:rsidR="009126F6" w:rsidRPr="00981DD7">
        <w:rPr>
          <w:rFonts w:asciiTheme="majorBidi" w:hAnsiTheme="majorBidi" w:cstheme="majorBidi"/>
          <w:sz w:val="24"/>
          <w:szCs w:val="24"/>
        </w:rPr>
        <w:t xml:space="preserve"> </w:t>
      </w:r>
      <w:r w:rsidRPr="00981DD7">
        <w:rPr>
          <w:rFonts w:asciiTheme="majorBidi" w:hAnsiTheme="majorBidi" w:cstheme="majorBidi"/>
          <w:sz w:val="24"/>
          <w:szCs w:val="24"/>
        </w:rPr>
        <w:t xml:space="preserve">dB, the </w:t>
      </w:r>
      <w:r w:rsidR="00667DFC" w:rsidRPr="00981DD7">
        <w:rPr>
          <w:rFonts w:asciiTheme="majorBidi" w:hAnsiTheme="majorBidi" w:cstheme="majorBidi"/>
          <w:sz w:val="24"/>
          <w:szCs w:val="24"/>
        </w:rPr>
        <w:t xml:space="preserve">effective </w:t>
      </w:r>
      <w:r w:rsidRPr="00981DD7">
        <w:rPr>
          <w:rFonts w:asciiTheme="majorBidi" w:hAnsiTheme="majorBidi" w:cstheme="majorBidi"/>
          <w:sz w:val="24"/>
          <w:szCs w:val="24"/>
        </w:rPr>
        <w:t>CCA threshold is set to -45 -20 = -65</w:t>
      </w:r>
      <w:r w:rsidR="009126F6" w:rsidRPr="00981DD7">
        <w:rPr>
          <w:rFonts w:asciiTheme="majorBidi" w:hAnsiTheme="majorBidi" w:cstheme="majorBidi"/>
          <w:sz w:val="24"/>
          <w:szCs w:val="24"/>
        </w:rPr>
        <w:t xml:space="preserve"> </w:t>
      </w:r>
      <w:r w:rsidRPr="00981DD7">
        <w:rPr>
          <w:rFonts w:asciiTheme="majorBidi" w:hAnsiTheme="majorBidi" w:cstheme="majorBidi"/>
          <w:sz w:val="24"/>
          <w:szCs w:val="24"/>
        </w:rPr>
        <w:t xml:space="preserve">dBm.  </w:t>
      </w:r>
      <w:r w:rsidR="00047DA5">
        <w:rPr>
          <w:rFonts w:asciiTheme="majorBidi" w:hAnsiTheme="majorBidi" w:cstheme="majorBidi"/>
          <w:sz w:val="24"/>
          <w:szCs w:val="24"/>
        </w:rPr>
        <w:t>The</w:t>
      </w:r>
      <w:r w:rsidR="00047DA5" w:rsidRPr="00981DD7">
        <w:rPr>
          <w:rFonts w:asciiTheme="majorBidi" w:hAnsiTheme="majorBidi" w:cstheme="majorBidi"/>
          <w:sz w:val="24"/>
          <w:szCs w:val="24"/>
        </w:rPr>
        <w:t xml:space="preserve"> DSC Upper Limit </w:t>
      </w:r>
      <w:r w:rsidR="00047DA5">
        <w:rPr>
          <w:rFonts w:asciiTheme="majorBidi" w:hAnsiTheme="majorBidi" w:cstheme="majorBidi"/>
          <w:sz w:val="24"/>
          <w:szCs w:val="24"/>
        </w:rPr>
        <w:t xml:space="preserve">serves two functions; preventing STAs close to the AP setting a high CCA threshold </w:t>
      </w:r>
      <w:r w:rsidR="00047DA5" w:rsidRPr="00981DD7">
        <w:rPr>
          <w:rFonts w:asciiTheme="majorBidi" w:hAnsiTheme="majorBidi" w:cstheme="majorBidi"/>
          <w:sz w:val="24"/>
          <w:szCs w:val="24"/>
        </w:rPr>
        <w:t>representing a limited range with the result that other stations in the same network could be ‘hidden’</w:t>
      </w:r>
      <w:r w:rsidR="00047DA5">
        <w:rPr>
          <w:rFonts w:asciiTheme="majorBidi" w:hAnsiTheme="majorBidi" w:cstheme="majorBidi"/>
          <w:sz w:val="24"/>
          <w:szCs w:val="24"/>
        </w:rPr>
        <w:t>, and setting an effective range or area for the network</w:t>
      </w:r>
      <w:r w:rsidR="0052040A" w:rsidRPr="00981DD7">
        <w:rPr>
          <w:rFonts w:asciiTheme="majorBidi" w:hAnsiTheme="majorBidi" w:cstheme="majorBidi"/>
          <w:sz w:val="24"/>
          <w:szCs w:val="24"/>
        </w:rPr>
        <w:t xml:space="preserve">.  </w:t>
      </w:r>
      <w:r w:rsidR="00047DA5">
        <w:rPr>
          <w:rFonts w:asciiTheme="majorBidi" w:hAnsiTheme="majorBidi" w:cstheme="majorBidi"/>
          <w:sz w:val="24"/>
          <w:szCs w:val="24"/>
        </w:rPr>
        <w:t xml:space="preserve"> </w:t>
      </w:r>
      <w:r w:rsidR="0052040A" w:rsidRPr="00981DD7">
        <w:rPr>
          <w:rFonts w:asciiTheme="majorBidi" w:hAnsiTheme="majorBidi" w:cstheme="majorBidi"/>
          <w:sz w:val="24"/>
          <w:szCs w:val="24"/>
        </w:rPr>
        <w:t xml:space="preserve">The </w:t>
      </w:r>
      <w:r w:rsidRPr="00981DD7">
        <w:rPr>
          <w:rFonts w:asciiTheme="majorBidi" w:hAnsiTheme="majorBidi" w:cstheme="majorBidi"/>
          <w:sz w:val="24"/>
          <w:szCs w:val="24"/>
        </w:rPr>
        <w:t xml:space="preserve">DSC </w:t>
      </w:r>
      <w:r w:rsidR="0052040A" w:rsidRPr="00981DD7">
        <w:rPr>
          <w:rFonts w:asciiTheme="majorBidi" w:hAnsiTheme="majorBidi" w:cstheme="majorBidi"/>
          <w:sz w:val="24"/>
          <w:szCs w:val="24"/>
        </w:rPr>
        <w:t>Upper Limit</w:t>
      </w:r>
      <w:r w:rsidRPr="00981DD7">
        <w:rPr>
          <w:rFonts w:asciiTheme="majorBidi" w:hAnsiTheme="majorBidi" w:cstheme="majorBidi"/>
          <w:sz w:val="24"/>
          <w:szCs w:val="24"/>
        </w:rPr>
        <w:t xml:space="preserve"> set</w:t>
      </w:r>
      <w:r w:rsidR="00810E33" w:rsidRPr="00981DD7">
        <w:rPr>
          <w:rFonts w:asciiTheme="majorBidi" w:hAnsiTheme="majorBidi" w:cstheme="majorBidi"/>
          <w:sz w:val="24"/>
          <w:szCs w:val="24"/>
        </w:rPr>
        <w:t>s</w:t>
      </w:r>
      <w:r w:rsidRPr="00981DD7">
        <w:rPr>
          <w:rFonts w:asciiTheme="majorBidi" w:hAnsiTheme="majorBidi" w:cstheme="majorBidi"/>
          <w:sz w:val="24"/>
          <w:szCs w:val="24"/>
        </w:rPr>
        <w:t xml:space="preserve"> the maximum value for the received signal strength of the beacon and th</w:t>
      </w:r>
      <w:r w:rsidR="0052040A" w:rsidRPr="00981DD7">
        <w:rPr>
          <w:rFonts w:asciiTheme="majorBidi" w:hAnsiTheme="majorBidi" w:cstheme="majorBidi"/>
          <w:sz w:val="24"/>
          <w:szCs w:val="24"/>
        </w:rPr>
        <w:t>i</w:t>
      </w:r>
      <w:r w:rsidRPr="00981DD7">
        <w:rPr>
          <w:rFonts w:asciiTheme="majorBidi" w:hAnsiTheme="majorBidi" w:cstheme="majorBidi"/>
          <w:sz w:val="24"/>
          <w:szCs w:val="24"/>
        </w:rPr>
        <w:t>s effectively sets the m</w:t>
      </w:r>
      <w:r w:rsidR="00F0418A">
        <w:rPr>
          <w:rFonts w:asciiTheme="majorBidi" w:hAnsiTheme="majorBidi" w:cstheme="majorBidi"/>
          <w:sz w:val="24"/>
          <w:szCs w:val="24"/>
        </w:rPr>
        <w:t>aximum</w:t>
      </w:r>
      <w:r w:rsidRPr="00981DD7">
        <w:rPr>
          <w:rFonts w:asciiTheme="majorBidi" w:hAnsiTheme="majorBidi" w:cstheme="majorBidi"/>
          <w:sz w:val="24"/>
          <w:szCs w:val="24"/>
        </w:rPr>
        <w:t xml:space="preserve"> </w:t>
      </w:r>
      <w:r w:rsidR="00810E33" w:rsidRPr="00981DD7">
        <w:rPr>
          <w:rFonts w:asciiTheme="majorBidi" w:hAnsiTheme="majorBidi" w:cstheme="majorBidi"/>
          <w:sz w:val="24"/>
          <w:szCs w:val="24"/>
        </w:rPr>
        <w:t>CCA</w:t>
      </w:r>
      <w:r w:rsidRPr="00981DD7">
        <w:rPr>
          <w:rFonts w:asciiTheme="majorBidi" w:hAnsiTheme="majorBidi" w:cstheme="majorBidi"/>
          <w:sz w:val="24"/>
          <w:szCs w:val="24"/>
        </w:rPr>
        <w:t xml:space="preserve"> threshold a</w:t>
      </w:r>
      <w:r w:rsidR="0052040A" w:rsidRPr="00981DD7">
        <w:rPr>
          <w:rFonts w:asciiTheme="majorBidi" w:hAnsiTheme="majorBidi" w:cstheme="majorBidi"/>
          <w:sz w:val="24"/>
          <w:szCs w:val="24"/>
        </w:rPr>
        <w:t>t a value given by</w:t>
      </w:r>
      <w:r w:rsidRPr="00981DD7">
        <w:rPr>
          <w:rFonts w:asciiTheme="majorBidi" w:hAnsiTheme="majorBidi" w:cstheme="majorBidi"/>
          <w:sz w:val="24"/>
          <w:szCs w:val="24"/>
        </w:rPr>
        <w:t xml:space="preserve"> </w:t>
      </w:r>
      <w:r w:rsidR="0052040A" w:rsidRPr="00981DD7">
        <w:rPr>
          <w:rFonts w:asciiTheme="majorBidi" w:hAnsiTheme="majorBidi" w:cstheme="majorBidi"/>
          <w:sz w:val="24"/>
          <w:szCs w:val="24"/>
        </w:rPr>
        <w:t xml:space="preserve">DSC </w:t>
      </w:r>
      <w:r w:rsidRPr="00981DD7">
        <w:rPr>
          <w:rFonts w:asciiTheme="majorBidi" w:hAnsiTheme="majorBidi" w:cstheme="majorBidi"/>
          <w:sz w:val="24"/>
          <w:szCs w:val="24"/>
        </w:rPr>
        <w:lastRenderedPageBreak/>
        <w:t>Upper Limit</w:t>
      </w:r>
      <w:r w:rsidR="0052040A" w:rsidRPr="00981DD7">
        <w:rPr>
          <w:rFonts w:asciiTheme="majorBidi" w:hAnsiTheme="majorBidi" w:cstheme="majorBidi"/>
          <w:sz w:val="24"/>
          <w:szCs w:val="24"/>
        </w:rPr>
        <w:t xml:space="preserve"> minus DSC </w:t>
      </w:r>
      <w:r w:rsidRPr="00981DD7">
        <w:rPr>
          <w:rFonts w:asciiTheme="majorBidi" w:hAnsiTheme="majorBidi" w:cstheme="majorBidi"/>
          <w:sz w:val="24"/>
          <w:szCs w:val="24"/>
        </w:rPr>
        <w:t xml:space="preserve">Margin.  For example, if the </w:t>
      </w:r>
      <w:r w:rsidR="0052040A" w:rsidRPr="00981DD7">
        <w:rPr>
          <w:rFonts w:asciiTheme="majorBidi" w:hAnsiTheme="majorBidi" w:cstheme="majorBidi"/>
          <w:sz w:val="24"/>
          <w:szCs w:val="24"/>
        </w:rPr>
        <w:t xml:space="preserve">DSC </w:t>
      </w:r>
      <w:r w:rsidRPr="00981DD7">
        <w:rPr>
          <w:rFonts w:asciiTheme="majorBidi" w:hAnsiTheme="majorBidi" w:cstheme="majorBidi"/>
          <w:sz w:val="24"/>
          <w:szCs w:val="24"/>
        </w:rPr>
        <w:t>Upper Limit is -</w:t>
      </w:r>
      <w:r w:rsidR="0055307F">
        <w:rPr>
          <w:rFonts w:asciiTheme="majorBidi" w:hAnsiTheme="majorBidi" w:cstheme="majorBidi"/>
          <w:sz w:val="24"/>
          <w:szCs w:val="24"/>
        </w:rPr>
        <w:t>42</w:t>
      </w:r>
      <w:r w:rsidR="009126F6" w:rsidRPr="00981DD7">
        <w:rPr>
          <w:rFonts w:asciiTheme="majorBidi" w:hAnsiTheme="majorBidi" w:cstheme="majorBidi"/>
          <w:sz w:val="24"/>
          <w:szCs w:val="24"/>
        </w:rPr>
        <w:t xml:space="preserve"> </w:t>
      </w:r>
      <w:r w:rsidRPr="00981DD7">
        <w:rPr>
          <w:rFonts w:asciiTheme="majorBidi" w:hAnsiTheme="majorBidi" w:cstheme="majorBidi"/>
          <w:sz w:val="24"/>
          <w:szCs w:val="24"/>
        </w:rPr>
        <w:t xml:space="preserve">dBm and the </w:t>
      </w:r>
      <w:r w:rsidR="0052040A" w:rsidRPr="00981DD7">
        <w:rPr>
          <w:rFonts w:asciiTheme="majorBidi" w:hAnsiTheme="majorBidi" w:cstheme="majorBidi"/>
          <w:sz w:val="24"/>
          <w:szCs w:val="24"/>
        </w:rPr>
        <w:t xml:space="preserve">DSC </w:t>
      </w:r>
      <w:r w:rsidRPr="00981DD7">
        <w:rPr>
          <w:rFonts w:asciiTheme="majorBidi" w:hAnsiTheme="majorBidi" w:cstheme="majorBidi"/>
          <w:sz w:val="24"/>
          <w:szCs w:val="24"/>
        </w:rPr>
        <w:t>Margin is 20</w:t>
      </w:r>
      <w:r w:rsidR="009126F6" w:rsidRPr="00981DD7">
        <w:rPr>
          <w:rFonts w:asciiTheme="majorBidi" w:hAnsiTheme="majorBidi" w:cstheme="majorBidi"/>
          <w:sz w:val="24"/>
          <w:szCs w:val="24"/>
        </w:rPr>
        <w:t xml:space="preserve"> </w:t>
      </w:r>
      <w:r w:rsidRPr="00981DD7">
        <w:rPr>
          <w:rFonts w:asciiTheme="majorBidi" w:hAnsiTheme="majorBidi" w:cstheme="majorBidi"/>
          <w:sz w:val="24"/>
          <w:szCs w:val="24"/>
        </w:rPr>
        <w:t>dB, then the m</w:t>
      </w:r>
      <w:r w:rsidR="00F0418A">
        <w:rPr>
          <w:rFonts w:asciiTheme="majorBidi" w:hAnsiTheme="majorBidi" w:cstheme="majorBidi"/>
          <w:sz w:val="24"/>
          <w:szCs w:val="24"/>
        </w:rPr>
        <w:t xml:space="preserve">aximum </w:t>
      </w:r>
      <w:r w:rsidRPr="00981DD7">
        <w:rPr>
          <w:rFonts w:asciiTheme="majorBidi" w:hAnsiTheme="majorBidi" w:cstheme="majorBidi"/>
          <w:sz w:val="24"/>
          <w:szCs w:val="24"/>
        </w:rPr>
        <w:t xml:space="preserve">value for the </w:t>
      </w:r>
      <w:r w:rsidR="00D67974" w:rsidRPr="00981DD7">
        <w:rPr>
          <w:rFonts w:asciiTheme="majorBidi" w:hAnsiTheme="majorBidi" w:cstheme="majorBidi"/>
          <w:sz w:val="24"/>
          <w:szCs w:val="24"/>
        </w:rPr>
        <w:t>CCA</w:t>
      </w:r>
      <w:r w:rsidRPr="00981DD7">
        <w:rPr>
          <w:rFonts w:asciiTheme="majorBidi" w:hAnsiTheme="majorBidi" w:cstheme="majorBidi"/>
          <w:sz w:val="24"/>
          <w:szCs w:val="24"/>
        </w:rPr>
        <w:t xml:space="preserve"> threshold is -</w:t>
      </w:r>
      <w:r w:rsidR="0055307F">
        <w:rPr>
          <w:rFonts w:asciiTheme="majorBidi" w:hAnsiTheme="majorBidi" w:cstheme="majorBidi"/>
          <w:sz w:val="24"/>
          <w:szCs w:val="24"/>
        </w:rPr>
        <w:t>62</w:t>
      </w:r>
      <w:r w:rsidR="009126F6" w:rsidRPr="00981DD7">
        <w:rPr>
          <w:rFonts w:asciiTheme="majorBidi" w:hAnsiTheme="majorBidi" w:cstheme="majorBidi"/>
          <w:sz w:val="24"/>
          <w:szCs w:val="24"/>
        </w:rPr>
        <w:t xml:space="preserve"> </w:t>
      </w:r>
      <w:r w:rsidRPr="00981DD7">
        <w:rPr>
          <w:rFonts w:asciiTheme="majorBidi" w:hAnsiTheme="majorBidi" w:cstheme="majorBidi"/>
          <w:sz w:val="24"/>
          <w:szCs w:val="24"/>
        </w:rPr>
        <w:t>dBm</w:t>
      </w:r>
      <w:r w:rsidR="00047DA5">
        <w:rPr>
          <w:rFonts w:asciiTheme="majorBidi" w:hAnsiTheme="majorBidi" w:cstheme="majorBidi"/>
          <w:sz w:val="24"/>
          <w:szCs w:val="24"/>
        </w:rPr>
        <w:t>, equivalent to about 15m range at 5 GHz.  Setting the DSC Upper Limit to -55 dBm with the DSC Margin at 20 dB, the DSC Threshold is decreased to -75 dBm and the effective range increases to about 35m.</w:t>
      </w:r>
      <w:r w:rsidRPr="00981DD7">
        <w:rPr>
          <w:rFonts w:asciiTheme="majorBidi" w:hAnsiTheme="majorBidi" w:cstheme="majorBidi"/>
          <w:sz w:val="24"/>
          <w:szCs w:val="24"/>
        </w:rPr>
        <w:t xml:space="preserve"> Hence, by setting the </w:t>
      </w:r>
      <w:r w:rsidR="0052040A" w:rsidRPr="00981DD7">
        <w:rPr>
          <w:rFonts w:asciiTheme="majorBidi" w:hAnsiTheme="majorBidi" w:cstheme="majorBidi"/>
          <w:sz w:val="24"/>
          <w:szCs w:val="24"/>
        </w:rPr>
        <w:t xml:space="preserve">DSC </w:t>
      </w:r>
      <w:r w:rsidRPr="00981DD7">
        <w:rPr>
          <w:rFonts w:asciiTheme="majorBidi" w:hAnsiTheme="majorBidi" w:cstheme="majorBidi"/>
          <w:sz w:val="24"/>
          <w:szCs w:val="24"/>
        </w:rPr>
        <w:t xml:space="preserve">Upper Limit and </w:t>
      </w:r>
      <w:r w:rsidR="0052040A" w:rsidRPr="00981DD7">
        <w:rPr>
          <w:rFonts w:asciiTheme="majorBidi" w:hAnsiTheme="majorBidi" w:cstheme="majorBidi"/>
          <w:sz w:val="24"/>
          <w:szCs w:val="24"/>
        </w:rPr>
        <w:t xml:space="preserve">DSC </w:t>
      </w:r>
      <w:r w:rsidR="00810E33" w:rsidRPr="00981DD7">
        <w:rPr>
          <w:rFonts w:asciiTheme="majorBidi" w:hAnsiTheme="majorBidi" w:cstheme="majorBidi"/>
          <w:sz w:val="24"/>
          <w:szCs w:val="24"/>
        </w:rPr>
        <w:t>Margin it is possible to set an</w:t>
      </w:r>
      <w:r w:rsidRPr="00981DD7">
        <w:rPr>
          <w:rFonts w:asciiTheme="majorBidi" w:hAnsiTheme="majorBidi" w:cstheme="majorBidi"/>
          <w:sz w:val="24"/>
          <w:szCs w:val="24"/>
        </w:rPr>
        <w:t xml:space="preserve"> effective network coverage area </w:t>
      </w:r>
      <w:r w:rsidR="00FD3DAE" w:rsidRPr="00981DD7">
        <w:rPr>
          <w:rFonts w:asciiTheme="majorBidi" w:hAnsiTheme="majorBidi" w:cstheme="majorBidi"/>
          <w:sz w:val="24"/>
          <w:szCs w:val="24"/>
        </w:rPr>
        <w:t>such that</w:t>
      </w:r>
      <w:r w:rsidRPr="00981DD7">
        <w:rPr>
          <w:rFonts w:asciiTheme="majorBidi" w:hAnsiTheme="majorBidi" w:cstheme="majorBidi"/>
          <w:sz w:val="24"/>
          <w:szCs w:val="24"/>
        </w:rPr>
        <w:t xml:space="preserve"> all stations </w:t>
      </w:r>
      <w:r w:rsidR="008052ED" w:rsidRPr="00981DD7">
        <w:rPr>
          <w:rFonts w:asciiTheme="majorBidi" w:hAnsiTheme="majorBidi" w:cstheme="majorBidi"/>
          <w:sz w:val="24"/>
          <w:szCs w:val="24"/>
        </w:rPr>
        <w:t xml:space="preserve">in the network </w:t>
      </w:r>
      <w:r w:rsidRPr="00981DD7">
        <w:rPr>
          <w:rFonts w:asciiTheme="majorBidi" w:hAnsiTheme="majorBidi" w:cstheme="majorBidi"/>
          <w:sz w:val="24"/>
          <w:szCs w:val="24"/>
        </w:rPr>
        <w:t>w</w:t>
      </w:r>
      <w:r w:rsidR="00FD3DAE" w:rsidRPr="00981DD7">
        <w:rPr>
          <w:rFonts w:asciiTheme="majorBidi" w:hAnsiTheme="majorBidi" w:cstheme="majorBidi"/>
          <w:sz w:val="24"/>
          <w:szCs w:val="24"/>
        </w:rPr>
        <w:t>ill</w:t>
      </w:r>
      <w:r w:rsidR="00047DA5">
        <w:rPr>
          <w:rFonts w:asciiTheme="majorBidi" w:hAnsiTheme="majorBidi" w:cstheme="majorBidi"/>
          <w:sz w:val="24"/>
          <w:szCs w:val="24"/>
        </w:rPr>
        <w:t xml:space="preserve"> contend within that area.</w:t>
      </w:r>
      <w:r w:rsidR="00D67974" w:rsidRPr="00981DD7">
        <w:rPr>
          <w:rFonts w:asciiTheme="majorBidi" w:hAnsiTheme="majorBidi" w:cstheme="majorBidi"/>
          <w:sz w:val="24"/>
          <w:szCs w:val="24"/>
        </w:rPr>
        <w:t xml:space="preserve"> </w:t>
      </w:r>
    </w:p>
    <w:p w:rsidR="004E530E" w:rsidRDefault="004E530E" w:rsidP="00D46368">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If the AP to which the STA is associated is transmitting the DSC Parameter element, the STA uses the values for Upper Limit and Margin that are included in the DSC Parameter element.  In the case that the AP is not a DSC </w:t>
      </w:r>
      <w:r w:rsidR="001A7D8C">
        <w:rPr>
          <w:rFonts w:asciiTheme="majorBidi" w:hAnsiTheme="majorBidi" w:cstheme="majorBidi"/>
          <w:sz w:val="24"/>
          <w:szCs w:val="24"/>
        </w:rPr>
        <w:t>AP</w:t>
      </w:r>
      <w:r w:rsidRPr="00981DD7">
        <w:rPr>
          <w:rFonts w:asciiTheme="majorBidi" w:hAnsiTheme="majorBidi" w:cstheme="majorBidi"/>
          <w:sz w:val="24"/>
          <w:szCs w:val="24"/>
        </w:rPr>
        <w:t xml:space="preserve"> or does not transmit a DSC Parameter element, then </w:t>
      </w:r>
      <w:r w:rsidR="00595331" w:rsidRPr="00981DD7">
        <w:rPr>
          <w:rFonts w:asciiTheme="majorBidi" w:hAnsiTheme="majorBidi" w:cstheme="majorBidi"/>
          <w:sz w:val="24"/>
          <w:szCs w:val="24"/>
        </w:rPr>
        <w:t xml:space="preserve">the DSC </w:t>
      </w:r>
      <w:r w:rsidR="001A7D8C">
        <w:rPr>
          <w:rFonts w:asciiTheme="majorBidi" w:hAnsiTheme="majorBidi" w:cstheme="majorBidi"/>
          <w:sz w:val="24"/>
          <w:szCs w:val="24"/>
        </w:rPr>
        <w:t xml:space="preserve">non-AP </w:t>
      </w:r>
      <w:r w:rsidR="00595331" w:rsidRPr="00981DD7">
        <w:rPr>
          <w:rFonts w:asciiTheme="majorBidi" w:hAnsiTheme="majorBidi" w:cstheme="majorBidi"/>
          <w:sz w:val="24"/>
          <w:szCs w:val="24"/>
        </w:rPr>
        <w:t xml:space="preserve">STA may set values for the DSC Upper Limit and DSC Margin within the limitations given in </w:t>
      </w:r>
      <w:r w:rsidR="00BC48DE">
        <w:rPr>
          <w:rFonts w:asciiTheme="majorBidi" w:hAnsiTheme="majorBidi" w:cstheme="majorBidi"/>
          <w:sz w:val="24"/>
          <w:szCs w:val="24"/>
        </w:rPr>
        <w:t>25.9.</w:t>
      </w:r>
      <w:r w:rsidR="00D46368">
        <w:rPr>
          <w:rFonts w:asciiTheme="majorBidi" w:hAnsiTheme="majorBidi" w:cstheme="majorBidi"/>
          <w:sz w:val="24"/>
          <w:szCs w:val="24"/>
        </w:rPr>
        <w:t>3.1</w:t>
      </w:r>
      <w:r w:rsidR="00595331" w:rsidRPr="00981DD7">
        <w:rPr>
          <w:rFonts w:asciiTheme="majorBidi" w:hAnsiTheme="majorBidi" w:cstheme="majorBidi"/>
          <w:sz w:val="24"/>
          <w:szCs w:val="24"/>
        </w:rPr>
        <w:t>.</w:t>
      </w:r>
      <w:r w:rsidR="00FD3DAE" w:rsidRPr="00981DD7">
        <w:rPr>
          <w:rFonts w:asciiTheme="majorBidi" w:hAnsiTheme="majorBidi" w:cstheme="majorBidi"/>
          <w:sz w:val="24"/>
          <w:szCs w:val="24"/>
        </w:rPr>
        <w:t xml:space="preserve">  </w:t>
      </w:r>
    </w:p>
    <w:p w:rsidR="001A7D8C" w:rsidRPr="00981DD7" w:rsidRDefault="001A7D8C" w:rsidP="001A7D8C">
      <w:pPr>
        <w:autoSpaceDE w:val="0"/>
        <w:autoSpaceDN w:val="0"/>
        <w:adjustRightInd w:val="0"/>
        <w:spacing w:after="0" w:line="360" w:lineRule="auto"/>
        <w:rPr>
          <w:rFonts w:asciiTheme="majorBidi" w:hAnsiTheme="majorBidi" w:cstheme="majorBidi"/>
          <w:sz w:val="24"/>
          <w:szCs w:val="24"/>
        </w:rPr>
      </w:pPr>
    </w:p>
    <w:p w:rsidR="00FD3DAE" w:rsidRPr="00981DD7" w:rsidRDefault="00FD3DAE" w:rsidP="00595331">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As the beacon is transmitting in a 20 MHz channel, the effective CCA threshold calculated using the DSC Margin and DSC Upper Limit is also valid for a 20 MHz channel.  The effective CCA threshold would be 3 dB, 6 dB and 9 dB higher for channel bandwidths of 40 MHz, 80, MHz and 160 MHz respectively. </w:t>
      </w:r>
    </w:p>
    <w:p w:rsidR="001A7D8C" w:rsidRDefault="001A7D8C" w:rsidP="001A7D8C">
      <w:pPr>
        <w:spacing w:after="0" w:line="360" w:lineRule="auto"/>
        <w:jc w:val="both"/>
        <w:rPr>
          <w:rFonts w:asciiTheme="majorBidi" w:hAnsiTheme="majorBidi" w:cstheme="majorBidi"/>
          <w:b/>
          <w:bCs/>
        </w:rPr>
      </w:pPr>
    </w:p>
    <w:p w:rsidR="00521E90" w:rsidRPr="00981DD7" w:rsidRDefault="00521E90" w:rsidP="00AE4AA4">
      <w:pPr>
        <w:spacing w:line="360" w:lineRule="auto"/>
        <w:jc w:val="both"/>
        <w:rPr>
          <w:rFonts w:asciiTheme="majorBidi" w:hAnsiTheme="majorBidi" w:cstheme="majorBidi"/>
          <w:b/>
          <w:bCs/>
          <w:sz w:val="24"/>
          <w:szCs w:val="24"/>
        </w:rPr>
      </w:pPr>
      <w:r w:rsidRPr="00981DD7">
        <w:rPr>
          <w:rFonts w:asciiTheme="majorBidi" w:hAnsiTheme="majorBidi" w:cstheme="majorBidi"/>
          <w:b/>
          <w:bCs/>
          <w:sz w:val="24"/>
          <w:szCs w:val="24"/>
        </w:rPr>
        <w:t>TBA.</w:t>
      </w:r>
      <w:r w:rsidR="00AE4AA4">
        <w:rPr>
          <w:rFonts w:asciiTheme="majorBidi" w:hAnsiTheme="majorBidi" w:cstheme="majorBidi"/>
          <w:b/>
          <w:bCs/>
          <w:sz w:val="24"/>
          <w:szCs w:val="24"/>
        </w:rPr>
        <w:t>1</w:t>
      </w:r>
      <w:r w:rsidRPr="00981DD7">
        <w:rPr>
          <w:rFonts w:asciiTheme="majorBidi" w:hAnsiTheme="majorBidi" w:cstheme="majorBidi"/>
          <w:b/>
          <w:bCs/>
          <w:sz w:val="24"/>
          <w:szCs w:val="24"/>
        </w:rPr>
        <w:t>.</w:t>
      </w:r>
      <w:r w:rsidR="00AE4AA4">
        <w:rPr>
          <w:rFonts w:asciiTheme="majorBidi" w:hAnsiTheme="majorBidi" w:cstheme="majorBidi"/>
          <w:b/>
          <w:bCs/>
          <w:sz w:val="24"/>
          <w:szCs w:val="24"/>
        </w:rPr>
        <w:t>2</w:t>
      </w:r>
      <w:r w:rsidRPr="00981DD7">
        <w:rPr>
          <w:rFonts w:asciiTheme="majorBidi" w:hAnsiTheme="majorBidi" w:cstheme="majorBidi"/>
          <w:b/>
          <w:bCs/>
          <w:sz w:val="24"/>
          <w:szCs w:val="24"/>
        </w:rPr>
        <w:t xml:space="preserve"> Determining Beacon Signal Strength value</w:t>
      </w:r>
    </w:p>
    <w:p w:rsidR="00EE0774" w:rsidRPr="00981DD7" w:rsidRDefault="00947228" w:rsidP="00595331">
      <w:pPr>
        <w:spacing w:line="360" w:lineRule="auto"/>
        <w:jc w:val="both"/>
        <w:rPr>
          <w:rFonts w:asciiTheme="majorBidi" w:hAnsiTheme="majorBidi" w:cstheme="majorBidi"/>
          <w:sz w:val="24"/>
          <w:szCs w:val="24"/>
        </w:rPr>
      </w:pPr>
      <w:r w:rsidRPr="00981DD7">
        <w:rPr>
          <w:rFonts w:asciiTheme="majorBidi" w:hAnsiTheme="majorBidi" w:cstheme="majorBidi"/>
          <w:sz w:val="24"/>
          <w:szCs w:val="24"/>
        </w:rPr>
        <w:t xml:space="preserve">It is recommended that the received signal strength of </w:t>
      </w:r>
      <w:r w:rsidR="00521E90" w:rsidRPr="00981DD7">
        <w:rPr>
          <w:rFonts w:asciiTheme="majorBidi" w:hAnsiTheme="majorBidi" w:cstheme="majorBidi"/>
          <w:sz w:val="24"/>
          <w:szCs w:val="24"/>
        </w:rPr>
        <w:t xml:space="preserve">the </w:t>
      </w:r>
      <w:r w:rsidRPr="00981DD7">
        <w:rPr>
          <w:rFonts w:asciiTheme="majorBidi" w:hAnsiTheme="majorBidi" w:cstheme="majorBidi"/>
          <w:sz w:val="24"/>
          <w:szCs w:val="24"/>
        </w:rPr>
        <w:t>beacon frames be averaged</w:t>
      </w:r>
      <w:r w:rsidR="00595331" w:rsidRPr="00981DD7">
        <w:rPr>
          <w:rFonts w:asciiTheme="majorBidi" w:hAnsiTheme="majorBidi" w:cstheme="majorBidi"/>
          <w:sz w:val="24"/>
          <w:szCs w:val="24"/>
        </w:rPr>
        <w:t xml:space="preserve"> over time</w:t>
      </w:r>
      <w:r w:rsidR="00EE0774" w:rsidRPr="00981DD7">
        <w:rPr>
          <w:rFonts w:asciiTheme="majorBidi" w:hAnsiTheme="majorBidi" w:cstheme="majorBidi"/>
          <w:sz w:val="24"/>
          <w:szCs w:val="24"/>
        </w:rPr>
        <w:t>.</w:t>
      </w:r>
      <w:r w:rsidRPr="00981DD7">
        <w:rPr>
          <w:rFonts w:asciiTheme="majorBidi" w:hAnsiTheme="majorBidi" w:cstheme="majorBidi"/>
          <w:sz w:val="24"/>
          <w:szCs w:val="24"/>
        </w:rPr>
        <w:t xml:space="preserve">  </w:t>
      </w:r>
      <w:r w:rsidR="00EE0774" w:rsidRPr="00981DD7">
        <w:rPr>
          <w:rFonts w:asciiTheme="majorBidi" w:hAnsiTheme="majorBidi" w:cstheme="majorBidi"/>
          <w:sz w:val="24"/>
          <w:szCs w:val="24"/>
        </w:rPr>
        <w:t xml:space="preserve">The received signal strength </w:t>
      </w:r>
      <w:r w:rsidR="00595331" w:rsidRPr="00981DD7">
        <w:rPr>
          <w:rFonts w:asciiTheme="majorBidi" w:hAnsiTheme="majorBidi" w:cstheme="majorBidi"/>
          <w:sz w:val="24"/>
          <w:szCs w:val="24"/>
        </w:rPr>
        <w:t>may</w:t>
      </w:r>
      <w:r w:rsidR="00EE0774" w:rsidRPr="00981DD7">
        <w:rPr>
          <w:rFonts w:asciiTheme="majorBidi" w:hAnsiTheme="majorBidi" w:cstheme="majorBidi"/>
          <w:sz w:val="24"/>
          <w:szCs w:val="24"/>
        </w:rPr>
        <w:t xml:space="preserve"> be calculated using a variety of averaging methods but a recommended method is to use a moving average so that the average signal strength value is more influenced by the latest reading than previous ones.  It is further suggested that the time to update the average </w:t>
      </w:r>
      <w:r w:rsidR="00277B15" w:rsidRPr="00981DD7">
        <w:rPr>
          <w:rFonts w:asciiTheme="majorBidi" w:hAnsiTheme="majorBidi" w:cstheme="majorBidi"/>
          <w:sz w:val="24"/>
          <w:szCs w:val="24"/>
        </w:rPr>
        <w:t xml:space="preserve">received </w:t>
      </w:r>
      <w:r w:rsidR="00EE0774" w:rsidRPr="00981DD7">
        <w:rPr>
          <w:rFonts w:asciiTheme="majorBidi" w:hAnsiTheme="majorBidi" w:cstheme="majorBidi"/>
          <w:sz w:val="24"/>
          <w:szCs w:val="24"/>
        </w:rPr>
        <w:t xml:space="preserve">signal strength value is in the order of one second so as to account for sudden variations due to obstructions or movement.  </w:t>
      </w:r>
    </w:p>
    <w:p w:rsidR="00EE0774" w:rsidRPr="00981DD7" w:rsidRDefault="00277B15" w:rsidP="00595331">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It is relatively common to miss a certain number of Beacons especially if </w:t>
      </w:r>
      <w:r w:rsidR="00595331" w:rsidRPr="00981DD7">
        <w:rPr>
          <w:rFonts w:asciiTheme="majorBidi" w:hAnsiTheme="majorBidi" w:cstheme="majorBidi"/>
          <w:sz w:val="24"/>
          <w:szCs w:val="24"/>
        </w:rPr>
        <w:t>the STA is in Power Save mode where</w:t>
      </w:r>
      <w:r w:rsidRPr="00981DD7">
        <w:rPr>
          <w:rFonts w:asciiTheme="majorBidi" w:hAnsiTheme="majorBidi" w:cstheme="majorBidi"/>
          <w:sz w:val="24"/>
          <w:szCs w:val="24"/>
        </w:rPr>
        <w:t xml:space="preserve"> the STA </w:t>
      </w:r>
      <w:r w:rsidR="00D027FD" w:rsidRPr="00981DD7">
        <w:rPr>
          <w:rFonts w:asciiTheme="majorBidi" w:hAnsiTheme="majorBidi" w:cstheme="majorBidi"/>
          <w:sz w:val="24"/>
          <w:szCs w:val="24"/>
        </w:rPr>
        <w:t>may</w:t>
      </w:r>
      <w:r w:rsidRPr="00981DD7">
        <w:rPr>
          <w:rFonts w:asciiTheme="majorBidi" w:hAnsiTheme="majorBidi" w:cstheme="majorBidi"/>
          <w:sz w:val="24"/>
          <w:szCs w:val="24"/>
        </w:rPr>
        <w:t xml:space="preserve"> deliberately sleep through a number of beacons</w:t>
      </w:r>
      <w:r w:rsidR="00595331" w:rsidRPr="00981DD7">
        <w:rPr>
          <w:rFonts w:asciiTheme="majorBidi" w:hAnsiTheme="majorBidi" w:cstheme="majorBidi"/>
          <w:sz w:val="24"/>
          <w:szCs w:val="24"/>
        </w:rPr>
        <w:t>.  T</w:t>
      </w:r>
      <w:r w:rsidRPr="00981DD7">
        <w:rPr>
          <w:rFonts w:asciiTheme="majorBidi" w:hAnsiTheme="majorBidi" w:cstheme="majorBidi"/>
          <w:sz w:val="24"/>
          <w:szCs w:val="24"/>
        </w:rPr>
        <w:t xml:space="preserve">he averaging and the update time for determining the received signal strength value may need to be adjusted to account for this. </w:t>
      </w:r>
    </w:p>
    <w:p w:rsidR="00FD3DAE" w:rsidRPr="00981DD7" w:rsidRDefault="00FD3DAE" w:rsidP="00D1345E">
      <w:pPr>
        <w:spacing w:line="360" w:lineRule="auto"/>
        <w:jc w:val="both"/>
        <w:rPr>
          <w:rFonts w:asciiTheme="majorBidi" w:hAnsiTheme="majorBidi" w:cstheme="majorBidi"/>
          <w:b/>
          <w:bCs/>
        </w:rPr>
      </w:pPr>
    </w:p>
    <w:p w:rsidR="00D1345E" w:rsidRPr="00981DD7" w:rsidRDefault="00D1345E" w:rsidP="00AE4AA4">
      <w:pPr>
        <w:spacing w:line="360" w:lineRule="auto"/>
        <w:jc w:val="both"/>
        <w:rPr>
          <w:rFonts w:asciiTheme="majorBidi" w:hAnsiTheme="majorBidi" w:cstheme="majorBidi"/>
          <w:b/>
          <w:bCs/>
          <w:sz w:val="24"/>
          <w:szCs w:val="24"/>
        </w:rPr>
      </w:pPr>
      <w:r w:rsidRPr="00981DD7">
        <w:rPr>
          <w:rFonts w:asciiTheme="majorBidi" w:hAnsiTheme="majorBidi" w:cstheme="majorBidi"/>
          <w:b/>
          <w:bCs/>
          <w:sz w:val="24"/>
          <w:szCs w:val="24"/>
        </w:rPr>
        <w:t>TBA.</w:t>
      </w:r>
      <w:r w:rsidR="00AE4AA4">
        <w:rPr>
          <w:rFonts w:asciiTheme="majorBidi" w:hAnsiTheme="majorBidi" w:cstheme="majorBidi"/>
          <w:b/>
          <w:bCs/>
          <w:sz w:val="24"/>
          <w:szCs w:val="24"/>
        </w:rPr>
        <w:t>1</w:t>
      </w:r>
      <w:r w:rsidRPr="00981DD7">
        <w:rPr>
          <w:rFonts w:asciiTheme="majorBidi" w:hAnsiTheme="majorBidi" w:cstheme="majorBidi"/>
          <w:b/>
          <w:bCs/>
          <w:sz w:val="24"/>
          <w:szCs w:val="24"/>
        </w:rPr>
        <w:t>.</w:t>
      </w:r>
      <w:r w:rsidR="00AE4AA4">
        <w:rPr>
          <w:rFonts w:asciiTheme="majorBidi" w:hAnsiTheme="majorBidi" w:cstheme="majorBidi"/>
          <w:b/>
          <w:bCs/>
          <w:sz w:val="24"/>
          <w:szCs w:val="24"/>
        </w:rPr>
        <w:t>2.1</w:t>
      </w:r>
      <w:r w:rsidRPr="00981DD7">
        <w:rPr>
          <w:rFonts w:asciiTheme="majorBidi" w:hAnsiTheme="majorBidi" w:cstheme="majorBidi"/>
          <w:b/>
          <w:bCs/>
          <w:sz w:val="24"/>
          <w:szCs w:val="24"/>
        </w:rPr>
        <w:t xml:space="preserve"> DSC operational algorithm</w:t>
      </w:r>
    </w:p>
    <w:p w:rsidR="00D1345E" w:rsidRPr="00981DD7" w:rsidRDefault="00D027FD" w:rsidP="00D1345E">
      <w:pPr>
        <w:spacing w:line="360" w:lineRule="auto"/>
        <w:jc w:val="both"/>
        <w:rPr>
          <w:rFonts w:asciiTheme="majorBidi" w:hAnsiTheme="majorBidi" w:cstheme="majorBidi"/>
          <w:bCs/>
          <w:sz w:val="24"/>
          <w:szCs w:val="24"/>
        </w:rPr>
      </w:pPr>
      <w:r w:rsidRPr="00981DD7">
        <w:rPr>
          <w:rFonts w:asciiTheme="majorBidi" w:hAnsiTheme="majorBidi" w:cstheme="majorBidi"/>
          <w:bCs/>
          <w:sz w:val="24"/>
          <w:szCs w:val="24"/>
        </w:rPr>
        <w:lastRenderedPageBreak/>
        <w:t>A sample DSC operational algorithm is shown in Figure TBA – 1.  In this example the following parameter settings might be used:</w:t>
      </w:r>
    </w:p>
    <w:p w:rsidR="00D027FD" w:rsidRPr="00981DD7" w:rsidRDefault="00D027FD" w:rsidP="00D027FD">
      <w:pPr>
        <w:pStyle w:val="ListParagraph"/>
        <w:numPr>
          <w:ilvl w:val="0"/>
          <w:numId w:val="9"/>
        </w:numPr>
        <w:spacing w:line="360" w:lineRule="auto"/>
        <w:jc w:val="both"/>
        <w:rPr>
          <w:rFonts w:asciiTheme="majorBidi" w:hAnsiTheme="majorBidi" w:cstheme="majorBidi"/>
          <w:bCs/>
          <w:sz w:val="24"/>
          <w:szCs w:val="24"/>
        </w:rPr>
      </w:pPr>
      <w:proofErr w:type="spellStart"/>
      <w:r w:rsidRPr="00981DD7">
        <w:rPr>
          <w:rFonts w:asciiTheme="majorBidi" w:hAnsiTheme="majorBidi" w:cstheme="majorBidi"/>
          <w:bCs/>
          <w:sz w:val="24"/>
          <w:szCs w:val="24"/>
        </w:rPr>
        <w:t>BeaconCountLimit</w:t>
      </w:r>
      <w:proofErr w:type="spellEnd"/>
      <w:r w:rsidR="00B0388A" w:rsidRPr="00981DD7">
        <w:rPr>
          <w:rFonts w:asciiTheme="majorBidi" w:hAnsiTheme="majorBidi" w:cstheme="majorBidi"/>
          <w:bCs/>
          <w:sz w:val="24"/>
          <w:szCs w:val="24"/>
        </w:rPr>
        <w:t>:</w:t>
      </w:r>
      <w:r w:rsidRPr="00981DD7">
        <w:rPr>
          <w:rFonts w:asciiTheme="majorBidi" w:hAnsiTheme="majorBidi" w:cstheme="majorBidi"/>
          <w:bCs/>
          <w:sz w:val="24"/>
          <w:szCs w:val="24"/>
        </w:rPr>
        <w:t xml:space="preserve"> </w:t>
      </w:r>
      <w:r w:rsidR="00B0388A" w:rsidRPr="00981DD7">
        <w:rPr>
          <w:rFonts w:asciiTheme="majorBidi" w:hAnsiTheme="majorBidi" w:cstheme="majorBidi"/>
          <w:bCs/>
          <w:sz w:val="24"/>
          <w:szCs w:val="24"/>
        </w:rPr>
        <w:t>the limit of consecutive missed beacons.  When exceeded the averaged signal strength of the beacon</w:t>
      </w:r>
      <w:r w:rsidR="00D43006" w:rsidRPr="00981DD7">
        <w:rPr>
          <w:rFonts w:asciiTheme="majorBidi" w:hAnsiTheme="majorBidi" w:cstheme="majorBidi"/>
          <w:bCs/>
          <w:sz w:val="24"/>
          <w:szCs w:val="24"/>
        </w:rPr>
        <w:t xml:space="preserve">, </w:t>
      </w:r>
      <w:proofErr w:type="spellStart"/>
      <w:r w:rsidR="00D43006" w:rsidRPr="00981DD7">
        <w:rPr>
          <w:rFonts w:asciiTheme="majorBidi" w:hAnsiTheme="majorBidi" w:cstheme="majorBidi"/>
          <w:bCs/>
          <w:sz w:val="24"/>
          <w:szCs w:val="24"/>
        </w:rPr>
        <w:t>AverageRSSI</w:t>
      </w:r>
      <w:proofErr w:type="spellEnd"/>
      <w:r w:rsidR="00D43006" w:rsidRPr="00981DD7">
        <w:rPr>
          <w:rFonts w:asciiTheme="majorBidi" w:hAnsiTheme="majorBidi" w:cstheme="majorBidi"/>
          <w:bCs/>
          <w:sz w:val="24"/>
          <w:szCs w:val="24"/>
        </w:rPr>
        <w:t>,</w:t>
      </w:r>
      <w:r w:rsidR="00B0388A" w:rsidRPr="00981DD7">
        <w:rPr>
          <w:rFonts w:asciiTheme="majorBidi" w:hAnsiTheme="majorBidi" w:cstheme="majorBidi"/>
          <w:bCs/>
          <w:sz w:val="24"/>
          <w:szCs w:val="24"/>
        </w:rPr>
        <w:t xml:space="preserve"> is decremented by a value of </w:t>
      </w:r>
      <w:proofErr w:type="spellStart"/>
      <w:r w:rsidR="00B0388A" w:rsidRPr="00981DD7">
        <w:rPr>
          <w:rFonts w:asciiTheme="majorBidi" w:hAnsiTheme="majorBidi" w:cstheme="majorBidi"/>
          <w:bCs/>
          <w:sz w:val="24"/>
          <w:szCs w:val="24"/>
        </w:rPr>
        <w:t>RSSI_Decrement</w:t>
      </w:r>
      <w:proofErr w:type="spellEnd"/>
      <w:r w:rsidR="00D43006" w:rsidRPr="00981DD7">
        <w:rPr>
          <w:rFonts w:asciiTheme="majorBidi" w:hAnsiTheme="majorBidi" w:cstheme="majorBidi"/>
          <w:bCs/>
          <w:sz w:val="24"/>
          <w:szCs w:val="24"/>
        </w:rPr>
        <w:t>.  An example default value is</w:t>
      </w:r>
      <w:r w:rsidR="00BC48DE">
        <w:rPr>
          <w:rFonts w:asciiTheme="majorBidi" w:hAnsiTheme="majorBidi" w:cstheme="majorBidi"/>
          <w:bCs/>
          <w:sz w:val="24"/>
          <w:szCs w:val="24"/>
        </w:rPr>
        <w:t xml:space="preserve"> 3</w:t>
      </w:r>
      <w:r w:rsidR="00B0388A" w:rsidRPr="00981DD7">
        <w:rPr>
          <w:rFonts w:asciiTheme="majorBidi" w:hAnsiTheme="majorBidi" w:cstheme="majorBidi"/>
          <w:bCs/>
          <w:sz w:val="24"/>
          <w:szCs w:val="24"/>
        </w:rPr>
        <w:t>.</w:t>
      </w:r>
    </w:p>
    <w:p w:rsidR="00B0388A" w:rsidRPr="00981DD7" w:rsidRDefault="00B0388A" w:rsidP="00D027FD">
      <w:pPr>
        <w:pStyle w:val="ListParagraph"/>
        <w:numPr>
          <w:ilvl w:val="0"/>
          <w:numId w:val="9"/>
        </w:numPr>
        <w:spacing w:line="360" w:lineRule="auto"/>
        <w:jc w:val="both"/>
        <w:rPr>
          <w:rFonts w:asciiTheme="majorBidi" w:hAnsiTheme="majorBidi" w:cstheme="majorBidi"/>
          <w:bCs/>
          <w:sz w:val="24"/>
          <w:szCs w:val="24"/>
        </w:rPr>
      </w:pPr>
      <w:proofErr w:type="spellStart"/>
      <w:r w:rsidRPr="00981DD7">
        <w:rPr>
          <w:rFonts w:asciiTheme="majorBidi" w:hAnsiTheme="majorBidi" w:cstheme="majorBidi"/>
          <w:bCs/>
          <w:sz w:val="24"/>
          <w:szCs w:val="24"/>
        </w:rPr>
        <w:t>UpdatePeriod</w:t>
      </w:r>
      <w:proofErr w:type="spellEnd"/>
      <w:r w:rsidRPr="00981DD7">
        <w:rPr>
          <w:rFonts w:asciiTheme="majorBidi" w:hAnsiTheme="majorBidi" w:cstheme="majorBidi"/>
          <w:bCs/>
          <w:sz w:val="24"/>
          <w:szCs w:val="24"/>
        </w:rPr>
        <w:t>: the period</w:t>
      </w:r>
      <w:r w:rsidR="00D43006" w:rsidRPr="00981DD7">
        <w:rPr>
          <w:rFonts w:asciiTheme="majorBidi" w:hAnsiTheme="majorBidi" w:cstheme="majorBidi"/>
          <w:bCs/>
          <w:sz w:val="24"/>
          <w:szCs w:val="24"/>
        </w:rPr>
        <w:t xml:space="preserve"> </w:t>
      </w:r>
      <w:r w:rsidRPr="00981DD7">
        <w:rPr>
          <w:rFonts w:asciiTheme="majorBidi" w:hAnsiTheme="majorBidi" w:cstheme="majorBidi"/>
          <w:bCs/>
          <w:sz w:val="24"/>
          <w:szCs w:val="24"/>
        </w:rPr>
        <w:t>over which the received beacon signals are averaged.  An example default value is 1 second.</w:t>
      </w:r>
    </w:p>
    <w:p w:rsidR="00B0388A" w:rsidRPr="00981DD7" w:rsidRDefault="00B0388A" w:rsidP="00D027FD">
      <w:pPr>
        <w:pStyle w:val="ListParagraph"/>
        <w:numPr>
          <w:ilvl w:val="0"/>
          <w:numId w:val="9"/>
        </w:numPr>
        <w:spacing w:line="360" w:lineRule="auto"/>
        <w:jc w:val="both"/>
        <w:rPr>
          <w:rFonts w:asciiTheme="majorBidi" w:hAnsiTheme="majorBidi" w:cstheme="majorBidi"/>
          <w:bCs/>
          <w:sz w:val="24"/>
          <w:szCs w:val="24"/>
        </w:rPr>
      </w:pPr>
      <w:proofErr w:type="spellStart"/>
      <w:r w:rsidRPr="00981DD7">
        <w:rPr>
          <w:rFonts w:asciiTheme="majorBidi" w:hAnsiTheme="majorBidi" w:cstheme="majorBidi"/>
          <w:bCs/>
          <w:sz w:val="24"/>
          <w:szCs w:val="24"/>
        </w:rPr>
        <w:t>RSSI_Decrement</w:t>
      </w:r>
      <w:proofErr w:type="spellEnd"/>
      <w:r w:rsidRPr="00981DD7">
        <w:rPr>
          <w:rFonts w:asciiTheme="majorBidi" w:hAnsiTheme="majorBidi" w:cstheme="majorBidi"/>
          <w:bCs/>
          <w:sz w:val="24"/>
          <w:szCs w:val="24"/>
        </w:rPr>
        <w:t>: the value, in dBs, that the existing averaged beacon signal strength</w:t>
      </w:r>
      <w:r w:rsidR="00D43006" w:rsidRPr="00981DD7">
        <w:rPr>
          <w:rFonts w:asciiTheme="majorBidi" w:hAnsiTheme="majorBidi" w:cstheme="majorBidi"/>
          <w:bCs/>
          <w:sz w:val="24"/>
          <w:szCs w:val="24"/>
        </w:rPr>
        <w:t>, Average RSSI,</w:t>
      </w:r>
      <w:r w:rsidRPr="00981DD7">
        <w:rPr>
          <w:rFonts w:asciiTheme="majorBidi" w:hAnsiTheme="majorBidi" w:cstheme="majorBidi"/>
          <w:bCs/>
          <w:sz w:val="24"/>
          <w:szCs w:val="24"/>
        </w:rPr>
        <w:t xml:space="preserve"> is decreased by if the </w:t>
      </w:r>
      <w:proofErr w:type="spellStart"/>
      <w:r w:rsidRPr="00981DD7">
        <w:rPr>
          <w:rFonts w:asciiTheme="majorBidi" w:hAnsiTheme="majorBidi" w:cstheme="majorBidi"/>
          <w:bCs/>
          <w:sz w:val="24"/>
          <w:szCs w:val="24"/>
        </w:rPr>
        <w:t>BeaconCountLimit</w:t>
      </w:r>
      <w:proofErr w:type="spellEnd"/>
      <w:r w:rsidRPr="00981DD7">
        <w:rPr>
          <w:rFonts w:asciiTheme="majorBidi" w:hAnsiTheme="majorBidi" w:cstheme="majorBidi"/>
          <w:bCs/>
          <w:sz w:val="24"/>
          <w:szCs w:val="24"/>
        </w:rPr>
        <w:t xml:space="preserve"> is reached. An example default value is </w:t>
      </w:r>
      <w:r w:rsidR="00D43006" w:rsidRPr="00981DD7">
        <w:rPr>
          <w:rFonts w:asciiTheme="majorBidi" w:hAnsiTheme="majorBidi" w:cstheme="majorBidi"/>
          <w:bCs/>
          <w:sz w:val="24"/>
          <w:szCs w:val="24"/>
        </w:rPr>
        <w:t xml:space="preserve">6 </w:t>
      </w:r>
      <w:proofErr w:type="spellStart"/>
      <w:r w:rsidR="00D43006" w:rsidRPr="00981DD7">
        <w:rPr>
          <w:rFonts w:asciiTheme="majorBidi" w:hAnsiTheme="majorBidi" w:cstheme="majorBidi"/>
          <w:bCs/>
          <w:sz w:val="24"/>
          <w:szCs w:val="24"/>
        </w:rPr>
        <w:t>dB.</w:t>
      </w:r>
      <w:proofErr w:type="spellEnd"/>
    </w:p>
    <w:p w:rsidR="00D43006" w:rsidRPr="00981DD7" w:rsidRDefault="00D43006" w:rsidP="00BC48DE">
      <w:pPr>
        <w:pStyle w:val="ListParagraph"/>
        <w:numPr>
          <w:ilvl w:val="0"/>
          <w:numId w:val="9"/>
        </w:numPr>
        <w:spacing w:line="360" w:lineRule="auto"/>
        <w:jc w:val="both"/>
        <w:rPr>
          <w:rFonts w:asciiTheme="majorBidi" w:hAnsiTheme="majorBidi" w:cstheme="majorBidi"/>
          <w:bCs/>
          <w:sz w:val="24"/>
          <w:szCs w:val="24"/>
        </w:rPr>
      </w:pPr>
      <w:proofErr w:type="spellStart"/>
      <w:r w:rsidRPr="00981DD7">
        <w:rPr>
          <w:rFonts w:asciiTheme="majorBidi" w:hAnsiTheme="majorBidi" w:cstheme="majorBidi"/>
          <w:bCs/>
          <w:sz w:val="24"/>
          <w:szCs w:val="24"/>
        </w:rPr>
        <w:t>Min_RX_Sensitivity</w:t>
      </w:r>
      <w:proofErr w:type="spellEnd"/>
      <w:r w:rsidRPr="00981DD7">
        <w:rPr>
          <w:rFonts w:asciiTheme="majorBidi" w:hAnsiTheme="majorBidi" w:cstheme="majorBidi"/>
          <w:bCs/>
          <w:sz w:val="24"/>
          <w:szCs w:val="24"/>
        </w:rPr>
        <w:t xml:space="preserve">: the minimum value for receiver sensitivity </w:t>
      </w:r>
      <w:proofErr w:type="gramStart"/>
      <w:r w:rsidRPr="00981DD7">
        <w:rPr>
          <w:rFonts w:asciiTheme="majorBidi" w:hAnsiTheme="majorBidi" w:cstheme="majorBidi"/>
          <w:bCs/>
          <w:sz w:val="24"/>
          <w:szCs w:val="24"/>
        </w:rPr>
        <w:t>threshold,</w:t>
      </w:r>
      <w:proofErr w:type="gramEnd"/>
      <w:r w:rsidRPr="00981DD7">
        <w:rPr>
          <w:rFonts w:asciiTheme="majorBidi" w:hAnsiTheme="majorBidi" w:cstheme="majorBidi"/>
          <w:bCs/>
          <w:sz w:val="24"/>
          <w:szCs w:val="24"/>
        </w:rPr>
        <w:t xml:space="preserve"> set to a value that corresponds to RX sensitivity for the STA if it was not using DSC. An example default value </w:t>
      </w:r>
      <w:r w:rsidR="00BC48DE">
        <w:rPr>
          <w:rFonts w:asciiTheme="majorBidi" w:hAnsiTheme="majorBidi" w:cstheme="majorBidi"/>
          <w:bCs/>
          <w:sz w:val="24"/>
          <w:szCs w:val="24"/>
        </w:rPr>
        <w:t>is</w:t>
      </w:r>
      <w:r w:rsidRPr="00981DD7">
        <w:rPr>
          <w:rFonts w:asciiTheme="majorBidi" w:hAnsiTheme="majorBidi" w:cstheme="majorBidi"/>
          <w:bCs/>
          <w:sz w:val="24"/>
          <w:szCs w:val="24"/>
        </w:rPr>
        <w:t xml:space="preserve"> -92 dBm</w:t>
      </w:r>
      <w:r w:rsidR="00BC48DE">
        <w:rPr>
          <w:rFonts w:asciiTheme="majorBidi" w:hAnsiTheme="majorBidi" w:cstheme="majorBidi"/>
          <w:bCs/>
          <w:sz w:val="24"/>
          <w:szCs w:val="24"/>
        </w:rPr>
        <w:t>.</w:t>
      </w:r>
    </w:p>
    <w:p w:rsidR="00D1345E" w:rsidRPr="00981DD7" w:rsidRDefault="00D027FD" w:rsidP="00D43006">
      <w:pPr>
        <w:spacing w:line="360" w:lineRule="auto"/>
        <w:jc w:val="center"/>
      </w:pPr>
      <w:r w:rsidRPr="00981DD7">
        <w:object w:dxaOrig="10737" w:dyaOrig="15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521.75pt" o:ole="">
            <v:imagedata r:id="rId9" o:title=""/>
          </v:shape>
          <o:OLEObject Type="Embed" ProgID="Visio.Drawing.11" ShapeID="_x0000_i1025" DrawAspect="Content" ObjectID="_1551016619" r:id="rId10"/>
        </w:object>
      </w:r>
    </w:p>
    <w:p w:rsidR="00D027FD" w:rsidRPr="00981DD7" w:rsidRDefault="00D027FD" w:rsidP="00D43006">
      <w:pPr>
        <w:spacing w:line="360" w:lineRule="auto"/>
        <w:jc w:val="center"/>
        <w:rPr>
          <w:rFonts w:asciiTheme="majorBidi" w:hAnsiTheme="majorBidi" w:cstheme="majorBidi"/>
          <w:b/>
          <w:bCs/>
        </w:rPr>
      </w:pPr>
      <w:r w:rsidRPr="00981DD7">
        <w:rPr>
          <w:rFonts w:asciiTheme="majorBidi" w:hAnsiTheme="majorBidi" w:cstheme="majorBidi"/>
          <w:b/>
          <w:bCs/>
        </w:rPr>
        <w:t>Figure TBA – 1 – Sample DSC Operational Algorithm</w:t>
      </w:r>
    </w:p>
    <w:p w:rsidR="00EE0774" w:rsidRPr="00981DD7" w:rsidRDefault="00EE0774" w:rsidP="00947228">
      <w:pPr>
        <w:autoSpaceDE w:val="0"/>
        <w:autoSpaceDN w:val="0"/>
        <w:adjustRightInd w:val="0"/>
        <w:spacing w:after="0" w:line="360" w:lineRule="auto"/>
        <w:rPr>
          <w:rFonts w:asciiTheme="minorBidi" w:hAnsiTheme="minorBidi"/>
          <w:sz w:val="20"/>
          <w:szCs w:val="20"/>
        </w:rPr>
      </w:pPr>
    </w:p>
    <w:p w:rsidR="00527CC2" w:rsidRPr="00981DD7" w:rsidRDefault="00527CC2" w:rsidP="00AE4AA4">
      <w:pPr>
        <w:autoSpaceDE w:val="0"/>
        <w:autoSpaceDN w:val="0"/>
        <w:adjustRightInd w:val="0"/>
        <w:spacing w:after="0" w:line="360" w:lineRule="auto"/>
        <w:rPr>
          <w:rFonts w:asciiTheme="majorBidi" w:hAnsiTheme="majorBidi" w:cstheme="majorBidi"/>
          <w:b/>
          <w:bCs/>
          <w:sz w:val="24"/>
          <w:szCs w:val="24"/>
        </w:rPr>
      </w:pPr>
      <w:r w:rsidRPr="00981DD7">
        <w:rPr>
          <w:rFonts w:asciiTheme="majorBidi" w:hAnsiTheme="majorBidi" w:cstheme="majorBidi"/>
          <w:b/>
          <w:bCs/>
          <w:sz w:val="24"/>
          <w:szCs w:val="24"/>
        </w:rPr>
        <w:t>TBA.</w:t>
      </w:r>
      <w:r w:rsidR="00AE4AA4">
        <w:rPr>
          <w:rFonts w:asciiTheme="majorBidi" w:hAnsiTheme="majorBidi" w:cstheme="majorBidi"/>
          <w:b/>
          <w:bCs/>
          <w:sz w:val="24"/>
          <w:szCs w:val="24"/>
        </w:rPr>
        <w:t>1.3</w:t>
      </w:r>
      <w:r w:rsidRPr="00981DD7">
        <w:rPr>
          <w:rFonts w:asciiTheme="majorBidi" w:hAnsiTheme="majorBidi" w:cstheme="majorBidi"/>
          <w:b/>
          <w:bCs/>
          <w:sz w:val="24"/>
          <w:szCs w:val="24"/>
        </w:rPr>
        <w:t xml:space="preserve"> DSC Operation for DSC </w:t>
      </w:r>
      <w:r w:rsidR="00554BE6" w:rsidRPr="00981DD7">
        <w:rPr>
          <w:rFonts w:asciiTheme="majorBidi" w:hAnsiTheme="majorBidi" w:cstheme="majorBidi"/>
          <w:b/>
          <w:bCs/>
          <w:sz w:val="24"/>
          <w:szCs w:val="24"/>
        </w:rPr>
        <w:t>AP</w:t>
      </w:r>
    </w:p>
    <w:p w:rsidR="00527CC2" w:rsidRPr="00981DD7" w:rsidRDefault="00681553" w:rsidP="0023383B">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A DSC AP may transmit the DSC Parameter element in beacons and probe responses in order to set the values for DSC Margin and DSC Upper Li</w:t>
      </w:r>
      <w:r w:rsidR="00595331" w:rsidRPr="00981DD7">
        <w:rPr>
          <w:rFonts w:asciiTheme="majorBidi" w:hAnsiTheme="majorBidi" w:cstheme="majorBidi"/>
          <w:sz w:val="24"/>
          <w:szCs w:val="24"/>
        </w:rPr>
        <w:t xml:space="preserve">mit in all associated DSC STA within the </w:t>
      </w:r>
      <w:r w:rsidR="00595331" w:rsidRPr="00981DD7">
        <w:rPr>
          <w:rFonts w:asciiTheme="majorBidi" w:hAnsiTheme="majorBidi" w:cstheme="majorBidi"/>
          <w:sz w:val="24"/>
          <w:szCs w:val="24"/>
        </w:rPr>
        <w:lastRenderedPageBreak/>
        <w:t xml:space="preserve">limitations given in </w:t>
      </w:r>
      <w:r w:rsidR="00BC48DE">
        <w:rPr>
          <w:rFonts w:asciiTheme="majorBidi" w:hAnsiTheme="majorBidi" w:cstheme="majorBidi"/>
          <w:sz w:val="24"/>
          <w:szCs w:val="24"/>
        </w:rPr>
        <w:t>25.9.</w:t>
      </w:r>
      <w:r w:rsidR="0023383B">
        <w:rPr>
          <w:rFonts w:asciiTheme="majorBidi" w:hAnsiTheme="majorBidi" w:cstheme="majorBidi"/>
          <w:sz w:val="24"/>
          <w:szCs w:val="24"/>
        </w:rPr>
        <w:t>3.1</w:t>
      </w:r>
      <w:r w:rsidR="00595331" w:rsidRPr="00981DD7">
        <w:rPr>
          <w:rFonts w:asciiTheme="majorBidi" w:hAnsiTheme="majorBidi" w:cstheme="majorBidi"/>
          <w:sz w:val="24"/>
          <w:szCs w:val="24"/>
        </w:rPr>
        <w:t xml:space="preserve">.  </w:t>
      </w:r>
      <w:r w:rsidRPr="00981DD7">
        <w:rPr>
          <w:rFonts w:asciiTheme="majorBidi" w:hAnsiTheme="majorBidi" w:cstheme="majorBidi"/>
          <w:sz w:val="24"/>
          <w:szCs w:val="24"/>
        </w:rPr>
        <w:t xml:space="preserve">A variety of methods could be used for the AP to determine these values, either by pre-setting them based upon the location and environment of the network, or by a learning process.  For example, if the AP is located in an apartment </w:t>
      </w:r>
      <w:r w:rsidR="00F85BF5" w:rsidRPr="00981DD7">
        <w:rPr>
          <w:rFonts w:asciiTheme="majorBidi" w:hAnsiTheme="majorBidi" w:cstheme="majorBidi"/>
          <w:sz w:val="24"/>
          <w:szCs w:val="24"/>
        </w:rPr>
        <w:t xml:space="preserve">or house </w:t>
      </w:r>
      <w:r w:rsidRPr="00981DD7">
        <w:rPr>
          <w:rFonts w:asciiTheme="majorBidi" w:hAnsiTheme="majorBidi" w:cstheme="majorBidi"/>
          <w:sz w:val="24"/>
          <w:szCs w:val="24"/>
        </w:rPr>
        <w:t xml:space="preserve">then </w:t>
      </w:r>
      <w:r w:rsidR="00F85BF5" w:rsidRPr="00981DD7">
        <w:rPr>
          <w:rFonts w:asciiTheme="majorBidi" w:hAnsiTheme="majorBidi" w:cstheme="majorBidi"/>
          <w:sz w:val="24"/>
          <w:szCs w:val="24"/>
        </w:rPr>
        <w:t xml:space="preserve">with advanced knowledge of the </w:t>
      </w:r>
      <w:r w:rsidR="00595331" w:rsidRPr="00981DD7">
        <w:rPr>
          <w:rFonts w:asciiTheme="majorBidi" w:hAnsiTheme="majorBidi" w:cstheme="majorBidi"/>
          <w:sz w:val="24"/>
          <w:szCs w:val="24"/>
        </w:rPr>
        <w:t xml:space="preserve">dimensions or ranges </w:t>
      </w:r>
      <w:r w:rsidR="00F85BF5" w:rsidRPr="00981DD7">
        <w:rPr>
          <w:rFonts w:asciiTheme="majorBidi" w:hAnsiTheme="majorBidi" w:cstheme="majorBidi"/>
          <w:sz w:val="24"/>
          <w:szCs w:val="24"/>
        </w:rPr>
        <w:t xml:space="preserve">required, </w:t>
      </w:r>
      <w:r w:rsidR="00595331" w:rsidRPr="00981DD7">
        <w:rPr>
          <w:rFonts w:asciiTheme="majorBidi" w:hAnsiTheme="majorBidi" w:cstheme="majorBidi"/>
          <w:sz w:val="24"/>
          <w:szCs w:val="24"/>
        </w:rPr>
        <w:t xml:space="preserve">suitable values for </w:t>
      </w:r>
      <w:r w:rsidR="00F85BF5" w:rsidRPr="00981DD7">
        <w:rPr>
          <w:rFonts w:asciiTheme="majorBidi" w:hAnsiTheme="majorBidi" w:cstheme="majorBidi"/>
          <w:sz w:val="24"/>
          <w:szCs w:val="24"/>
        </w:rPr>
        <w:t>DSC Upper Limit and DSC Margin could be derived and used.  Similarly</w:t>
      </w:r>
      <w:r w:rsidR="00595331" w:rsidRPr="00981DD7">
        <w:rPr>
          <w:rFonts w:asciiTheme="majorBidi" w:hAnsiTheme="majorBidi" w:cstheme="majorBidi"/>
          <w:sz w:val="24"/>
          <w:szCs w:val="24"/>
        </w:rPr>
        <w:t>,</w:t>
      </w:r>
      <w:r w:rsidR="00F85BF5" w:rsidRPr="00981DD7">
        <w:rPr>
          <w:rFonts w:asciiTheme="majorBidi" w:hAnsiTheme="majorBidi" w:cstheme="majorBidi"/>
          <w:sz w:val="24"/>
          <w:szCs w:val="24"/>
        </w:rPr>
        <w:t xml:space="preserve"> in </w:t>
      </w:r>
      <w:r w:rsidR="00595331" w:rsidRPr="00981DD7">
        <w:rPr>
          <w:rFonts w:asciiTheme="majorBidi" w:hAnsiTheme="majorBidi" w:cstheme="majorBidi"/>
          <w:sz w:val="24"/>
          <w:szCs w:val="24"/>
        </w:rPr>
        <w:t xml:space="preserve">the cases of </w:t>
      </w:r>
      <w:r w:rsidR="00F85BF5" w:rsidRPr="00981DD7">
        <w:rPr>
          <w:rFonts w:asciiTheme="majorBidi" w:hAnsiTheme="majorBidi" w:cstheme="majorBidi"/>
          <w:sz w:val="24"/>
          <w:szCs w:val="24"/>
        </w:rPr>
        <w:t xml:space="preserve">an enterprise or managed network, the values for the DSC Margin and DSC Upper Limit </w:t>
      </w:r>
      <w:r w:rsidR="00595331" w:rsidRPr="00981DD7">
        <w:rPr>
          <w:rFonts w:asciiTheme="majorBidi" w:hAnsiTheme="majorBidi" w:cstheme="majorBidi"/>
          <w:sz w:val="24"/>
          <w:szCs w:val="24"/>
        </w:rPr>
        <w:t>may</w:t>
      </w:r>
      <w:r w:rsidR="00F85BF5" w:rsidRPr="00981DD7">
        <w:rPr>
          <w:rFonts w:asciiTheme="majorBidi" w:hAnsiTheme="majorBidi" w:cstheme="majorBidi"/>
          <w:sz w:val="24"/>
          <w:szCs w:val="24"/>
        </w:rPr>
        <w:t xml:space="preserve"> be </w:t>
      </w:r>
      <w:r w:rsidR="00AC19C7" w:rsidRPr="00981DD7">
        <w:rPr>
          <w:rFonts w:asciiTheme="majorBidi" w:hAnsiTheme="majorBidi" w:cstheme="majorBidi"/>
          <w:sz w:val="24"/>
          <w:szCs w:val="24"/>
        </w:rPr>
        <w:t>d</w:t>
      </w:r>
      <w:r w:rsidR="00595331" w:rsidRPr="00981DD7">
        <w:rPr>
          <w:rFonts w:asciiTheme="majorBidi" w:hAnsiTheme="majorBidi" w:cstheme="majorBidi"/>
          <w:sz w:val="24"/>
          <w:szCs w:val="24"/>
        </w:rPr>
        <w:t>e</w:t>
      </w:r>
      <w:r w:rsidR="00AC19C7" w:rsidRPr="00981DD7">
        <w:rPr>
          <w:rFonts w:asciiTheme="majorBidi" w:hAnsiTheme="majorBidi" w:cstheme="majorBidi"/>
          <w:sz w:val="24"/>
          <w:szCs w:val="24"/>
        </w:rPr>
        <w:t>termined</w:t>
      </w:r>
      <w:r w:rsidR="00F85BF5" w:rsidRPr="00981DD7">
        <w:rPr>
          <w:rFonts w:asciiTheme="majorBidi" w:hAnsiTheme="majorBidi" w:cstheme="majorBidi"/>
          <w:sz w:val="24"/>
          <w:szCs w:val="24"/>
        </w:rPr>
        <w:t xml:space="preserve"> so as to set </w:t>
      </w:r>
      <w:r w:rsidR="00595331" w:rsidRPr="00981DD7">
        <w:rPr>
          <w:rFonts w:asciiTheme="majorBidi" w:hAnsiTheme="majorBidi" w:cstheme="majorBidi"/>
          <w:sz w:val="24"/>
          <w:szCs w:val="24"/>
        </w:rPr>
        <w:t>a</w:t>
      </w:r>
      <w:r w:rsidR="00F85BF5" w:rsidRPr="00981DD7">
        <w:rPr>
          <w:rFonts w:asciiTheme="majorBidi" w:hAnsiTheme="majorBidi" w:cstheme="majorBidi"/>
          <w:sz w:val="24"/>
          <w:szCs w:val="24"/>
        </w:rPr>
        <w:t xml:space="preserve"> desired network coverage</w:t>
      </w:r>
      <w:r w:rsidR="00595331" w:rsidRPr="00981DD7">
        <w:rPr>
          <w:rFonts w:asciiTheme="majorBidi" w:hAnsiTheme="majorBidi" w:cstheme="majorBidi"/>
          <w:sz w:val="24"/>
          <w:szCs w:val="24"/>
        </w:rPr>
        <w:t xml:space="preserve"> area</w:t>
      </w:r>
      <w:r w:rsidR="00F85BF5" w:rsidRPr="00981DD7">
        <w:rPr>
          <w:rFonts w:asciiTheme="majorBidi" w:hAnsiTheme="majorBidi" w:cstheme="majorBidi"/>
          <w:sz w:val="24"/>
          <w:szCs w:val="24"/>
        </w:rPr>
        <w:t xml:space="preserve">.  Alternatively </w:t>
      </w:r>
      <w:r w:rsidRPr="00981DD7">
        <w:rPr>
          <w:rFonts w:asciiTheme="majorBidi" w:hAnsiTheme="majorBidi" w:cstheme="majorBidi"/>
          <w:sz w:val="24"/>
          <w:szCs w:val="24"/>
        </w:rPr>
        <w:t>an AP could discover the channel</w:t>
      </w:r>
      <w:r w:rsidR="00F85BF5" w:rsidRPr="00981DD7">
        <w:rPr>
          <w:rFonts w:asciiTheme="majorBidi" w:hAnsiTheme="majorBidi" w:cstheme="majorBidi"/>
          <w:sz w:val="24"/>
          <w:szCs w:val="24"/>
        </w:rPr>
        <w:t>,</w:t>
      </w:r>
      <w:r w:rsidRPr="00981DD7">
        <w:rPr>
          <w:rFonts w:asciiTheme="majorBidi" w:hAnsiTheme="majorBidi" w:cstheme="majorBidi"/>
          <w:sz w:val="24"/>
          <w:szCs w:val="24"/>
        </w:rPr>
        <w:t xml:space="preserve"> overlapping situation </w:t>
      </w:r>
      <w:r w:rsidR="00F85BF5" w:rsidRPr="00981DD7">
        <w:rPr>
          <w:rFonts w:asciiTheme="majorBidi" w:hAnsiTheme="majorBidi" w:cstheme="majorBidi"/>
          <w:sz w:val="24"/>
          <w:szCs w:val="24"/>
        </w:rPr>
        <w:t xml:space="preserve">and signal conditions </w:t>
      </w:r>
      <w:r w:rsidRPr="00981DD7">
        <w:rPr>
          <w:rFonts w:asciiTheme="majorBidi" w:hAnsiTheme="majorBidi" w:cstheme="majorBidi"/>
          <w:sz w:val="24"/>
          <w:szCs w:val="24"/>
        </w:rPr>
        <w:t>by monitoring beacons and traffic</w:t>
      </w:r>
      <w:r w:rsidR="00F85BF5" w:rsidRPr="00981DD7">
        <w:rPr>
          <w:rFonts w:asciiTheme="majorBidi" w:hAnsiTheme="majorBidi" w:cstheme="majorBidi"/>
          <w:sz w:val="24"/>
          <w:szCs w:val="24"/>
        </w:rPr>
        <w:t xml:space="preserve"> from its own and overlapping networks</w:t>
      </w:r>
      <w:r w:rsidRPr="00981DD7">
        <w:rPr>
          <w:rFonts w:asciiTheme="majorBidi" w:hAnsiTheme="majorBidi" w:cstheme="majorBidi"/>
          <w:sz w:val="24"/>
          <w:szCs w:val="24"/>
        </w:rPr>
        <w:t xml:space="preserve">.  </w:t>
      </w:r>
      <w:r w:rsidR="00F85BF5" w:rsidRPr="00981DD7">
        <w:rPr>
          <w:rFonts w:asciiTheme="majorBidi" w:hAnsiTheme="majorBidi" w:cstheme="majorBidi"/>
          <w:sz w:val="24"/>
          <w:szCs w:val="24"/>
        </w:rPr>
        <w:t xml:space="preserve">Based upon this monitoring, the AP </w:t>
      </w:r>
      <w:r w:rsidRPr="00981DD7">
        <w:rPr>
          <w:rFonts w:asciiTheme="majorBidi" w:hAnsiTheme="majorBidi" w:cstheme="majorBidi"/>
          <w:sz w:val="24"/>
          <w:szCs w:val="24"/>
        </w:rPr>
        <w:t xml:space="preserve">could </w:t>
      </w:r>
      <w:r w:rsidR="00F85BF5" w:rsidRPr="00981DD7">
        <w:rPr>
          <w:rFonts w:asciiTheme="majorBidi" w:hAnsiTheme="majorBidi" w:cstheme="majorBidi"/>
          <w:sz w:val="24"/>
          <w:szCs w:val="24"/>
        </w:rPr>
        <w:t xml:space="preserve">then </w:t>
      </w:r>
      <w:r w:rsidRPr="00981DD7">
        <w:rPr>
          <w:rFonts w:asciiTheme="majorBidi" w:hAnsiTheme="majorBidi" w:cstheme="majorBidi"/>
          <w:sz w:val="24"/>
          <w:szCs w:val="24"/>
        </w:rPr>
        <w:t xml:space="preserve">determine </w:t>
      </w:r>
      <w:r w:rsidR="00F85BF5" w:rsidRPr="00981DD7">
        <w:rPr>
          <w:rFonts w:asciiTheme="majorBidi" w:hAnsiTheme="majorBidi" w:cstheme="majorBidi"/>
          <w:sz w:val="24"/>
          <w:szCs w:val="24"/>
        </w:rPr>
        <w:t xml:space="preserve">the DSC </w:t>
      </w:r>
      <w:r w:rsidRPr="00981DD7">
        <w:rPr>
          <w:rFonts w:asciiTheme="majorBidi" w:hAnsiTheme="majorBidi" w:cstheme="majorBidi"/>
          <w:sz w:val="24"/>
          <w:szCs w:val="24"/>
        </w:rPr>
        <w:t xml:space="preserve">Upper Limit </w:t>
      </w:r>
      <w:r w:rsidR="00F85BF5" w:rsidRPr="00981DD7">
        <w:rPr>
          <w:rFonts w:asciiTheme="majorBidi" w:hAnsiTheme="majorBidi" w:cstheme="majorBidi"/>
          <w:sz w:val="24"/>
          <w:szCs w:val="24"/>
        </w:rPr>
        <w:t xml:space="preserve">and DSC Margin values that would </w:t>
      </w:r>
      <w:r w:rsidR="00595331" w:rsidRPr="00981DD7">
        <w:rPr>
          <w:rFonts w:asciiTheme="majorBidi" w:hAnsiTheme="majorBidi" w:cstheme="majorBidi"/>
          <w:sz w:val="24"/>
          <w:szCs w:val="24"/>
        </w:rPr>
        <w:t xml:space="preserve">suit the environment and </w:t>
      </w:r>
      <w:r w:rsidR="00F85BF5" w:rsidRPr="00981DD7">
        <w:rPr>
          <w:rFonts w:asciiTheme="majorBidi" w:hAnsiTheme="majorBidi" w:cstheme="majorBidi"/>
          <w:sz w:val="24"/>
          <w:szCs w:val="24"/>
        </w:rPr>
        <w:t xml:space="preserve">afford an improvement in network efficiency. </w:t>
      </w:r>
      <w:r w:rsidRPr="00981DD7">
        <w:rPr>
          <w:rFonts w:asciiTheme="majorBidi" w:hAnsiTheme="majorBidi" w:cstheme="majorBidi"/>
          <w:sz w:val="24"/>
          <w:szCs w:val="24"/>
        </w:rPr>
        <w:t xml:space="preserve"> </w:t>
      </w:r>
    </w:p>
    <w:p w:rsidR="00947228" w:rsidRDefault="00F85BF5" w:rsidP="004C5BFD">
      <w:pPr>
        <w:autoSpaceDE w:val="0"/>
        <w:autoSpaceDN w:val="0"/>
        <w:adjustRightInd w:val="0"/>
        <w:spacing w:after="0" w:line="360" w:lineRule="auto"/>
        <w:rPr>
          <w:rFonts w:asciiTheme="majorBidi" w:hAnsiTheme="majorBidi" w:cstheme="majorBidi"/>
          <w:sz w:val="24"/>
          <w:szCs w:val="24"/>
        </w:rPr>
      </w:pPr>
      <w:r w:rsidRPr="00981DD7">
        <w:rPr>
          <w:rFonts w:asciiTheme="majorBidi" w:hAnsiTheme="majorBidi" w:cstheme="majorBidi"/>
          <w:sz w:val="24"/>
          <w:szCs w:val="24"/>
        </w:rPr>
        <w:t xml:space="preserve">The AP </w:t>
      </w:r>
      <w:r w:rsidR="00595331" w:rsidRPr="00981DD7">
        <w:rPr>
          <w:rFonts w:asciiTheme="majorBidi" w:hAnsiTheme="majorBidi" w:cstheme="majorBidi"/>
          <w:sz w:val="24"/>
          <w:szCs w:val="24"/>
        </w:rPr>
        <w:t>may</w:t>
      </w:r>
      <w:r w:rsidRPr="00981DD7">
        <w:rPr>
          <w:rFonts w:asciiTheme="majorBidi" w:hAnsiTheme="majorBidi" w:cstheme="majorBidi"/>
          <w:sz w:val="24"/>
          <w:szCs w:val="24"/>
        </w:rPr>
        <w:t xml:space="preserve"> set a CCA Threshold for itself that is compatible with its network and the values for DSC Upper Limit and DSC Margin that it has set.  </w:t>
      </w:r>
      <w:r w:rsidR="004C5BFD" w:rsidRPr="00981DD7">
        <w:rPr>
          <w:rFonts w:asciiTheme="majorBidi" w:hAnsiTheme="majorBidi" w:cstheme="majorBidi"/>
          <w:sz w:val="24"/>
          <w:szCs w:val="24"/>
        </w:rPr>
        <w:t>In most practical situations a</w:t>
      </w:r>
      <w:r w:rsidR="009126F6" w:rsidRPr="00981DD7">
        <w:rPr>
          <w:rFonts w:asciiTheme="majorBidi" w:hAnsiTheme="majorBidi" w:cstheme="majorBidi"/>
          <w:sz w:val="24"/>
          <w:szCs w:val="24"/>
        </w:rPr>
        <w:t>n effective</w:t>
      </w:r>
      <w:r w:rsidR="004C5BFD" w:rsidRPr="00981DD7">
        <w:rPr>
          <w:rFonts w:asciiTheme="majorBidi" w:hAnsiTheme="majorBidi" w:cstheme="majorBidi"/>
          <w:sz w:val="24"/>
          <w:szCs w:val="24"/>
        </w:rPr>
        <w:t xml:space="preserve"> CCA threshold setting that is equal to the DSC Upper Limit minus the DSC Margin is sugges</w:t>
      </w:r>
      <w:r w:rsidR="006E078D" w:rsidRPr="00981DD7">
        <w:rPr>
          <w:rFonts w:asciiTheme="majorBidi" w:hAnsiTheme="majorBidi" w:cstheme="majorBidi"/>
          <w:sz w:val="24"/>
          <w:szCs w:val="24"/>
        </w:rPr>
        <w:t>ted.</w:t>
      </w:r>
      <w:r w:rsidR="009126F6" w:rsidRPr="00981DD7">
        <w:rPr>
          <w:rFonts w:asciiTheme="majorBidi" w:hAnsiTheme="majorBidi" w:cstheme="majorBidi"/>
          <w:sz w:val="24"/>
          <w:szCs w:val="24"/>
        </w:rPr>
        <w:t xml:space="preserve">  </w:t>
      </w:r>
      <w:r w:rsidR="00554BE6" w:rsidRPr="00981DD7">
        <w:rPr>
          <w:rFonts w:asciiTheme="majorBidi" w:hAnsiTheme="majorBidi" w:cstheme="majorBidi"/>
          <w:sz w:val="24"/>
          <w:szCs w:val="24"/>
        </w:rPr>
        <w:t>An alternative is to set the effective CCA threshold to be 10 dB less than the expected or actual received signal strength from a non-AP STA that is located at the edge of the network.</w:t>
      </w:r>
    </w:p>
    <w:p w:rsidR="00AE4AA4" w:rsidRDefault="00AE4AA4" w:rsidP="00AE4AA4">
      <w:pPr>
        <w:autoSpaceDE w:val="0"/>
        <w:autoSpaceDN w:val="0"/>
        <w:adjustRightInd w:val="0"/>
        <w:spacing w:after="0" w:line="360" w:lineRule="auto"/>
        <w:rPr>
          <w:rFonts w:asciiTheme="majorBidi" w:hAnsiTheme="majorBidi" w:cstheme="majorBidi"/>
          <w:b/>
          <w:bCs/>
          <w:sz w:val="24"/>
          <w:szCs w:val="24"/>
        </w:rPr>
      </w:pPr>
    </w:p>
    <w:p w:rsidR="00D46368" w:rsidRDefault="00D46368" w:rsidP="001A7D8C">
      <w:pPr>
        <w:autoSpaceDE w:val="0"/>
        <w:autoSpaceDN w:val="0"/>
        <w:adjustRightInd w:val="0"/>
        <w:spacing w:after="0" w:line="360" w:lineRule="auto"/>
        <w:rPr>
          <w:rFonts w:asciiTheme="majorBidi" w:hAnsiTheme="majorBidi" w:cstheme="majorBidi"/>
          <w:sz w:val="24"/>
          <w:szCs w:val="24"/>
        </w:rPr>
      </w:pPr>
    </w:p>
    <w:p w:rsidR="00D46368" w:rsidRPr="00981DD7" w:rsidRDefault="00D46368" w:rsidP="00D46368">
      <w:pPr>
        <w:autoSpaceDE w:val="0"/>
        <w:autoSpaceDN w:val="0"/>
        <w:adjustRightInd w:val="0"/>
        <w:spacing w:after="0" w:line="360" w:lineRule="auto"/>
        <w:rPr>
          <w:rFonts w:asciiTheme="majorBidi" w:hAnsiTheme="majorBidi" w:cstheme="majorBidi"/>
          <w:sz w:val="24"/>
          <w:szCs w:val="24"/>
        </w:rPr>
      </w:pPr>
    </w:p>
    <w:sectPr w:rsidR="00D46368" w:rsidRPr="00981D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5A8" w:rsidRDefault="00B545A8" w:rsidP="00F83A4C">
      <w:pPr>
        <w:spacing w:after="0" w:line="240" w:lineRule="auto"/>
      </w:pPr>
      <w:r>
        <w:separator/>
      </w:r>
    </w:p>
  </w:endnote>
  <w:endnote w:type="continuationSeparator" w:id="0">
    <w:p w:rsidR="00B545A8" w:rsidRDefault="00B545A8" w:rsidP="00F8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panose1 w:val="00000000000000000000"/>
    <w:charset w:val="00"/>
    <w:family w:val="roman"/>
    <w:notTrueType/>
    <w:pitch w:val="default"/>
    <w:sig w:usb0="00000003" w:usb1="08080000" w:usb2="00000010" w:usb3="00000000" w:csb0="001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BoldMT">
    <w:altName w:val="Arial"/>
    <w:panose1 w:val="00000000000000000000"/>
    <w:charset w:val="00"/>
    <w:family w:val="swiss"/>
    <w:notTrueType/>
    <w:pitch w:val="default"/>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4A9" w:rsidRDefault="00A12E02" w:rsidP="003A5A45">
    <w:pPr>
      <w:pStyle w:val="Footer"/>
    </w:pPr>
    <w:fldSimple w:instr=" SUBJECT  \* MERGEFORMAT ">
      <w:r w:rsidR="00D644A9">
        <w:t>Submission</w:t>
      </w:r>
    </w:fldSimple>
    <w:r w:rsidR="00D644A9">
      <w:tab/>
      <w:t xml:space="preserve">page </w:t>
    </w:r>
    <w:r w:rsidR="00D644A9">
      <w:fldChar w:fldCharType="begin"/>
    </w:r>
    <w:r w:rsidR="00D644A9">
      <w:instrText xml:space="preserve">page </w:instrText>
    </w:r>
    <w:r w:rsidR="00D644A9">
      <w:fldChar w:fldCharType="separate"/>
    </w:r>
    <w:r w:rsidR="004F45C7">
      <w:rPr>
        <w:noProof/>
      </w:rPr>
      <w:t>1</w:t>
    </w:r>
    <w:r w:rsidR="00D644A9">
      <w:fldChar w:fldCharType="end"/>
    </w:r>
    <w:r w:rsidR="00D644A9">
      <w:tab/>
      <w:t>Graham Smith, SR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5A8" w:rsidRDefault="00B545A8" w:rsidP="00F83A4C">
      <w:pPr>
        <w:spacing w:after="0" w:line="240" w:lineRule="auto"/>
      </w:pPr>
      <w:r>
        <w:separator/>
      </w:r>
    </w:p>
  </w:footnote>
  <w:footnote w:type="continuationSeparator" w:id="0">
    <w:p w:rsidR="00B545A8" w:rsidRDefault="00B545A8" w:rsidP="00F83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4A9" w:rsidRDefault="004C6D05" w:rsidP="004F5152">
    <w:pPr>
      <w:pStyle w:val="Header"/>
    </w:pPr>
    <w:r>
      <w:t>February</w:t>
    </w:r>
    <w:r w:rsidR="0055307F">
      <w:t xml:space="preserve"> 2017</w:t>
    </w:r>
    <w:r w:rsidR="00D644A9">
      <w:tab/>
    </w:r>
    <w:r w:rsidR="00D644A9">
      <w:tab/>
    </w:r>
    <w:fldSimple w:instr=" TITLE  \* MERGEFORMAT ">
      <w:r w:rsidR="00D644A9">
        <w:t>doc.: IEEE 802.11-</w:t>
      </w:r>
    </w:fldSimple>
    <w:r w:rsidR="00D644A9">
      <w:t>16-</w:t>
    </w:r>
    <w:r w:rsidR="002E1CD1">
      <w:t>1063</w:t>
    </w:r>
    <w:r w:rsidR="00301470">
      <w:t>-</w:t>
    </w:r>
    <w:r w:rsidR="004F5152">
      <w:t>10</w:t>
    </w:r>
    <w:r w:rsidR="00D644A9">
      <w:t>-00ax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BDF"/>
    <w:multiLevelType w:val="hybridMultilevel"/>
    <w:tmpl w:val="2EB67F70"/>
    <w:lvl w:ilvl="0" w:tplc="6EB20CC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70319"/>
    <w:multiLevelType w:val="hybridMultilevel"/>
    <w:tmpl w:val="33A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476C5"/>
    <w:multiLevelType w:val="hybridMultilevel"/>
    <w:tmpl w:val="9200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47A76"/>
    <w:multiLevelType w:val="hybridMultilevel"/>
    <w:tmpl w:val="47A4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11656"/>
    <w:multiLevelType w:val="hybridMultilevel"/>
    <w:tmpl w:val="4B1E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85399"/>
    <w:multiLevelType w:val="hybridMultilevel"/>
    <w:tmpl w:val="266C5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A33C5"/>
    <w:multiLevelType w:val="hybridMultilevel"/>
    <w:tmpl w:val="8AC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A31DC"/>
    <w:multiLevelType w:val="hybridMultilevel"/>
    <w:tmpl w:val="CCC2EC20"/>
    <w:lvl w:ilvl="0" w:tplc="6EB20CC4">
      <w:numFmt w:val="bullet"/>
      <w:lvlText w:val="—"/>
      <w:lvlJc w:val="left"/>
      <w:pPr>
        <w:ind w:left="720" w:hanging="360"/>
      </w:pPr>
      <w:rPr>
        <w:rFonts w:ascii="TimesNewRomanPSMT" w:eastAsiaTheme="minorHAnsi" w:hAnsi="TimesNewRomanPSMT"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72D59"/>
    <w:multiLevelType w:val="multilevel"/>
    <w:tmpl w:val="27B248D4"/>
    <w:lvl w:ilvl="0">
      <w:start w:val="1"/>
      <w:numFmt w:val="decimal"/>
      <w:pStyle w:val="Heading1"/>
      <w:isLgl/>
      <w:lvlText w:val="%1"/>
      <w:lvlJc w:val="left"/>
      <w:pPr>
        <w:tabs>
          <w:tab w:val="num" w:pos="720"/>
        </w:tabs>
        <w:ind w:left="360" w:hanging="360"/>
      </w:pPr>
      <w:rPr>
        <w:rFonts w:asciiTheme="majorHAnsi" w:hAnsiTheme="majorHAnsi" w:hint="default"/>
      </w:rPr>
    </w:lvl>
    <w:lvl w:ilvl="1">
      <w:start w:val="1"/>
      <w:numFmt w:val="decimal"/>
      <w:pStyle w:val="Heading2"/>
      <w:lvlText w:val="%1.%2"/>
      <w:lvlJc w:val="left"/>
      <w:pPr>
        <w:tabs>
          <w:tab w:val="num" w:pos="720"/>
        </w:tabs>
        <w:ind w:left="360" w:hanging="360"/>
      </w:pPr>
      <w:rPr>
        <w:rFonts w:asciiTheme="majorHAnsi" w:hAnsiTheme="maj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360" w:hanging="360"/>
      </w:pPr>
      <w:rPr>
        <w:rFonts w:asciiTheme="majorHAnsi" w:hAnsiTheme="maj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360" w:hanging="360"/>
      </w:pPr>
      <w:rPr>
        <w:rFonts w:asciiTheme="majorHAnsi" w:hAnsiTheme="majorHAnsi" w:hint="default"/>
      </w:rPr>
    </w:lvl>
    <w:lvl w:ilvl="4">
      <w:start w:val="1"/>
      <w:numFmt w:val="decimal"/>
      <w:pStyle w:val="Heading5"/>
      <w:lvlText w:val="%1.%2.%3.%4.%5"/>
      <w:lvlJc w:val="left"/>
      <w:pPr>
        <w:ind w:left="360" w:hanging="360"/>
      </w:pPr>
      <w:rPr>
        <w:rFonts w:asciiTheme="majorHAnsi" w:hAnsiTheme="majorHAnsi" w:hint="default"/>
      </w:rPr>
    </w:lvl>
    <w:lvl w:ilvl="5">
      <w:start w:val="1"/>
      <w:numFmt w:val="decimal"/>
      <w:pStyle w:val="Heading6"/>
      <w:lvlText w:val="%1.%2.%3.%4.%5.%6"/>
      <w:lvlJc w:val="left"/>
      <w:pPr>
        <w:ind w:left="360" w:hanging="360"/>
      </w:pPr>
      <w:rPr>
        <w:rFonts w:asciiTheme="majorHAnsi" w:hAnsiTheme="majorHAnsi" w:hint="default"/>
      </w:rPr>
    </w:lvl>
    <w:lvl w:ilvl="6">
      <w:start w:val="1"/>
      <w:numFmt w:val="none"/>
      <w:pStyle w:val="Heading7"/>
      <w:lvlText w:val=""/>
      <w:lvlJc w:val="left"/>
      <w:pPr>
        <w:ind w:left="360" w:hanging="360"/>
      </w:pPr>
      <w:rPr>
        <w:rFonts w:hint="default"/>
      </w:rPr>
    </w:lvl>
    <w:lvl w:ilvl="7">
      <w:start w:val="1"/>
      <w:numFmt w:val="none"/>
      <w:pStyle w:val="Heading8"/>
      <w:lvlText w:val=""/>
      <w:lvlJc w:val="left"/>
      <w:pPr>
        <w:ind w:left="360" w:hanging="360"/>
      </w:pPr>
      <w:rPr>
        <w:rFonts w:hint="default"/>
      </w:rPr>
    </w:lvl>
    <w:lvl w:ilvl="8">
      <w:start w:val="1"/>
      <w:numFmt w:val="none"/>
      <w:pStyle w:val="Heading9"/>
      <w:lvlText w:val=""/>
      <w:lvlJc w:val="left"/>
      <w:pPr>
        <w:ind w:left="360" w:hanging="360"/>
      </w:pPr>
      <w:rPr>
        <w:rFonts w:hint="default"/>
      </w:rPr>
    </w:lvl>
  </w:abstractNum>
  <w:abstractNum w:abstractNumId="9">
    <w:nsid w:val="581B4A2B"/>
    <w:multiLevelType w:val="hybridMultilevel"/>
    <w:tmpl w:val="50FC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6168A"/>
    <w:multiLevelType w:val="hybridMultilevel"/>
    <w:tmpl w:val="F8CC5508"/>
    <w:lvl w:ilvl="0" w:tplc="ECDA1C24">
      <w:start w:val="1"/>
      <w:numFmt w:val="bullet"/>
      <w:lvlText w:val="•"/>
      <w:lvlJc w:val="left"/>
      <w:pPr>
        <w:tabs>
          <w:tab w:val="num" w:pos="720"/>
        </w:tabs>
        <w:ind w:left="720" w:hanging="360"/>
      </w:pPr>
      <w:rPr>
        <w:rFonts w:ascii="Arial" w:hAnsi="Arial" w:hint="default"/>
      </w:rPr>
    </w:lvl>
    <w:lvl w:ilvl="1" w:tplc="EAA41CA6" w:tentative="1">
      <w:start w:val="1"/>
      <w:numFmt w:val="bullet"/>
      <w:lvlText w:val="•"/>
      <w:lvlJc w:val="left"/>
      <w:pPr>
        <w:tabs>
          <w:tab w:val="num" w:pos="1440"/>
        </w:tabs>
        <w:ind w:left="1440" w:hanging="360"/>
      </w:pPr>
      <w:rPr>
        <w:rFonts w:ascii="Arial" w:hAnsi="Arial" w:hint="default"/>
      </w:rPr>
    </w:lvl>
    <w:lvl w:ilvl="2" w:tplc="68A88450" w:tentative="1">
      <w:start w:val="1"/>
      <w:numFmt w:val="bullet"/>
      <w:lvlText w:val="•"/>
      <w:lvlJc w:val="left"/>
      <w:pPr>
        <w:tabs>
          <w:tab w:val="num" w:pos="2160"/>
        </w:tabs>
        <w:ind w:left="2160" w:hanging="360"/>
      </w:pPr>
      <w:rPr>
        <w:rFonts w:ascii="Arial" w:hAnsi="Arial" w:hint="default"/>
      </w:rPr>
    </w:lvl>
    <w:lvl w:ilvl="3" w:tplc="57C69C50" w:tentative="1">
      <w:start w:val="1"/>
      <w:numFmt w:val="bullet"/>
      <w:lvlText w:val="•"/>
      <w:lvlJc w:val="left"/>
      <w:pPr>
        <w:tabs>
          <w:tab w:val="num" w:pos="2880"/>
        </w:tabs>
        <w:ind w:left="2880" w:hanging="360"/>
      </w:pPr>
      <w:rPr>
        <w:rFonts w:ascii="Arial" w:hAnsi="Arial" w:hint="default"/>
      </w:rPr>
    </w:lvl>
    <w:lvl w:ilvl="4" w:tplc="2D209BD6" w:tentative="1">
      <w:start w:val="1"/>
      <w:numFmt w:val="bullet"/>
      <w:lvlText w:val="•"/>
      <w:lvlJc w:val="left"/>
      <w:pPr>
        <w:tabs>
          <w:tab w:val="num" w:pos="3600"/>
        </w:tabs>
        <w:ind w:left="3600" w:hanging="360"/>
      </w:pPr>
      <w:rPr>
        <w:rFonts w:ascii="Arial" w:hAnsi="Arial" w:hint="default"/>
      </w:rPr>
    </w:lvl>
    <w:lvl w:ilvl="5" w:tplc="0562CE30" w:tentative="1">
      <w:start w:val="1"/>
      <w:numFmt w:val="bullet"/>
      <w:lvlText w:val="•"/>
      <w:lvlJc w:val="left"/>
      <w:pPr>
        <w:tabs>
          <w:tab w:val="num" w:pos="4320"/>
        </w:tabs>
        <w:ind w:left="4320" w:hanging="360"/>
      </w:pPr>
      <w:rPr>
        <w:rFonts w:ascii="Arial" w:hAnsi="Arial" w:hint="default"/>
      </w:rPr>
    </w:lvl>
    <w:lvl w:ilvl="6" w:tplc="C2002FEA" w:tentative="1">
      <w:start w:val="1"/>
      <w:numFmt w:val="bullet"/>
      <w:lvlText w:val="•"/>
      <w:lvlJc w:val="left"/>
      <w:pPr>
        <w:tabs>
          <w:tab w:val="num" w:pos="5040"/>
        </w:tabs>
        <w:ind w:left="5040" w:hanging="360"/>
      </w:pPr>
      <w:rPr>
        <w:rFonts w:ascii="Arial" w:hAnsi="Arial" w:hint="default"/>
      </w:rPr>
    </w:lvl>
    <w:lvl w:ilvl="7" w:tplc="ACB8A29E" w:tentative="1">
      <w:start w:val="1"/>
      <w:numFmt w:val="bullet"/>
      <w:lvlText w:val="•"/>
      <w:lvlJc w:val="left"/>
      <w:pPr>
        <w:tabs>
          <w:tab w:val="num" w:pos="5760"/>
        </w:tabs>
        <w:ind w:left="5760" w:hanging="360"/>
      </w:pPr>
      <w:rPr>
        <w:rFonts w:ascii="Arial" w:hAnsi="Arial" w:hint="default"/>
      </w:rPr>
    </w:lvl>
    <w:lvl w:ilvl="8" w:tplc="1A08F5A8" w:tentative="1">
      <w:start w:val="1"/>
      <w:numFmt w:val="bullet"/>
      <w:lvlText w:val="•"/>
      <w:lvlJc w:val="left"/>
      <w:pPr>
        <w:tabs>
          <w:tab w:val="num" w:pos="6480"/>
        </w:tabs>
        <w:ind w:left="6480" w:hanging="360"/>
      </w:pPr>
      <w:rPr>
        <w:rFonts w:ascii="Arial" w:hAnsi="Arial" w:hint="default"/>
      </w:rPr>
    </w:lvl>
  </w:abstractNum>
  <w:abstractNum w:abstractNumId="11">
    <w:nsid w:val="647D4F10"/>
    <w:multiLevelType w:val="hybridMultilevel"/>
    <w:tmpl w:val="A6F8E6E2"/>
    <w:lvl w:ilvl="0" w:tplc="ECDA1C2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8C736A"/>
    <w:multiLevelType w:val="hybridMultilevel"/>
    <w:tmpl w:val="F7A8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2B74E1"/>
    <w:multiLevelType w:val="hybridMultilevel"/>
    <w:tmpl w:val="60BC627E"/>
    <w:lvl w:ilvl="0" w:tplc="6EB20CC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13"/>
  </w:num>
  <w:num w:numId="7">
    <w:abstractNumId w:val="12"/>
  </w:num>
  <w:num w:numId="8">
    <w:abstractNumId w:val="7"/>
  </w:num>
  <w:num w:numId="9">
    <w:abstractNumId w:val="1"/>
  </w:num>
  <w:num w:numId="10">
    <w:abstractNumId w:val="3"/>
  </w:num>
  <w:num w:numId="11">
    <w:abstractNumId w:val="10"/>
  </w:num>
  <w:num w:numId="12">
    <w:abstractNumId w:val="11"/>
  </w:num>
  <w:num w:numId="13">
    <w:abstractNumId w:val="9"/>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Smith">
    <w15:presenceInfo w15:providerId="None" w15:userId="Graham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2F"/>
    <w:rsid w:val="00006313"/>
    <w:rsid w:val="0001292C"/>
    <w:rsid w:val="00014AB1"/>
    <w:rsid w:val="00020DC2"/>
    <w:rsid w:val="00025803"/>
    <w:rsid w:val="00031048"/>
    <w:rsid w:val="00031EF1"/>
    <w:rsid w:val="0003717B"/>
    <w:rsid w:val="00040AA0"/>
    <w:rsid w:val="0004560A"/>
    <w:rsid w:val="00045EFE"/>
    <w:rsid w:val="00047994"/>
    <w:rsid w:val="00047DA5"/>
    <w:rsid w:val="00072415"/>
    <w:rsid w:val="000726EB"/>
    <w:rsid w:val="000733C4"/>
    <w:rsid w:val="00081040"/>
    <w:rsid w:val="00083BEA"/>
    <w:rsid w:val="00090D28"/>
    <w:rsid w:val="0009427D"/>
    <w:rsid w:val="00096A08"/>
    <w:rsid w:val="000A34DE"/>
    <w:rsid w:val="000A4A00"/>
    <w:rsid w:val="000B4FD4"/>
    <w:rsid w:val="000D7B24"/>
    <w:rsid w:val="000E73C0"/>
    <w:rsid w:val="000F02C3"/>
    <w:rsid w:val="000F2E65"/>
    <w:rsid w:val="00106677"/>
    <w:rsid w:val="00127D64"/>
    <w:rsid w:val="00131C57"/>
    <w:rsid w:val="001406CC"/>
    <w:rsid w:val="00143C88"/>
    <w:rsid w:val="00151A7E"/>
    <w:rsid w:val="00155410"/>
    <w:rsid w:val="0015655B"/>
    <w:rsid w:val="00165500"/>
    <w:rsid w:val="00184B29"/>
    <w:rsid w:val="001A4083"/>
    <w:rsid w:val="001A53A7"/>
    <w:rsid w:val="001A6B4D"/>
    <w:rsid w:val="001A7D8C"/>
    <w:rsid w:val="001B7619"/>
    <w:rsid w:val="001C70D2"/>
    <w:rsid w:val="001E2E7C"/>
    <w:rsid w:val="001E3DA0"/>
    <w:rsid w:val="001F0C88"/>
    <w:rsid w:val="001F0F2D"/>
    <w:rsid w:val="001F1559"/>
    <w:rsid w:val="001F3774"/>
    <w:rsid w:val="002017C6"/>
    <w:rsid w:val="00204054"/>
    <w:rsid w:val="00222297"/>
    <w:rsid w:val="00224622"/>
    <w:rsid w:val="0023383B"/>
    <w:rsid w:val="0023615E"/>
    <w:rsid w:val="00243F17"/>
    <w:rsid w:val="00256C58"/>
    <w:rsid w:val="00263DD5"/>
    <w:rsid w:val="00267A08"/>
    <w:rsid w:val="00277B15"/>
    <w:rsid w:val="002804A9"/>
    <w:rsid w:val="002A3686"/>
    <w:rsid w:val="002C71C6"/>
    <w:rsid w:val="002D60F4"/>
    <w:rsid w:val="002E1CD1"/>
    <w:rsid w:val="002E421E"/>
    <w:rsid w:val="002F660E"/>
    <w:rsid w:val="00301470"/>
    <w:rsid w:val="00304786"/>
    <w:rsid w:val="003113F1"/>
    <w:rsid w:val="003212F5"/>
    <w:rsid w:val="003460CD"/>
    <w:rsid w:val="00351917"/>
    <w:rsid w:val="00352E4A"/>
    <w:rsid w:val="00360C7E"/>
    <w:rsid w:val="00370210"/>
    <w:rsid w:val="00383825"/>
    <w:rsid w:val="00385335"/>
    <w:rsid w:val="003918BD"/>
    <w:rsid w:val="003978E3"/>
    <w:rsid w:val="003A4D50"/>
    <w:rsid w:val="003A5A45"/>
    <w:rsid w:val="003B1A29"/>
    <w:rsid w:val="003B1ED5"/>
    <w:rsid w:val="003C1DA5"/>
    <w:rsid w:val="003F2D79"/>
    <w:rsid w:val="00400E4B"/>
    <w:rsid w:val="00422FCF"/>
    <w:rsid w:val="00443EC1"/>
    <w:rsid w:val="00460D35"/>
    <w:rsid w:val="0048339E"/>
    <w:rsid w:val="004843A2"/>
    <w:rsid w:val="00495C35"/>
    <w:rsid w:val="004A169A"/>
    <w:rsid w:val="004A3D67"/>
    <w:rsid w:val="004A3E24"/>
    <w:rsid w:val="004C112E"/>
    <w:rsid w:val="004C5BFD"/>
    <w:rsid w:val="004C6D05"/>
    <w:rsid w:val="004D7451"/>
    <w:rsid w:val="004E530E"/>
    <w:rsid w:val="004F45C7"/>
    <w:rsid w:val="004F5152"/>
    <w:rsid w:val="004F6B86"/>
    <w:rsid w:val="00504488"/>
    <w:rsid w:val="0051147F"/>
    <w:rsid w:val="0052040A"/>
    <w:rsid w:val="00521E90"/>
    <w:rsid w:val="00521FF1"/>
    <w:rsid w:val="005255E8"/>
    <w:rsid w:val="00527CC2"/>
    <w:rsid w:val="005369D0"/>
    <w:rsid w:val="005460CC"/>
    <w:rsid w:val="0055307F"/>
    <w:rsid w:val="00554B0F"/>
    <w:rsid w:val="00554BE6"/>
    <w:rsid w:val="005570C7"/>
    <w:rsid w:val="00583C05"/>
    <w:rsid w:val="00584D05"/>
    <w:rsid w:val="005857BB"/>
    <w:rsid w:val="00595331"/>
    <w:rsid w:val="005A1532"/>
    <w:rsid w:val="005A21FE"/>
    <w:rsid w:val="005D1400"/>
    <w:rsid w:val="005D1C86"/>
    <w:rsid w:val="005D20FB"/>
    <w:rsid w:val="005D795C"/>
    <w:rsid w:val="005D7B30"/>
    <w:rsid w:val="005E205A"/>
    <w:rsid w:val="005E2384"/>
    <w:rsid w:val="005F211C"/>
    <w:rsid w:val="005F30FA"/>
    <w:rsid w:val="00600D54"/>
    <w:rsid w:val="006058CD"/>
    <w:rsid w:val="00605FAA"/>
    <w:rsid w:val="0060710F"/>
    <w:rsid w:val="006132CD"/>
    <w:rsid w:val="00626EA4"/>
    <w:rsid w:val="00645549"/>
    <w:rsid w:val="00667DFC"/>
    <w:rsid w:val="0067735D"/>
    <w:rsid w:val="00681553"/>
    <w:rsid w:val="00681FF4"/>
    <w:rsid w:val="006A19EE"/>
    <w:rsid w:val="006B32BF"/>
    <w:rsid w:val="006D6654"/>
    <w:rsid w:val="006E078D"/>
    <w:rsid w:val="006E0A21"/>
    <w:rsid w:val="00703197"/>
    <w:rsid w:val="007150A5"/>
    <w:rsid w:val="00720DAD"/>
    <w:rsid w:val="00723ED2"/>
    <w:rsid w:val="0074234A"/>
    <w:rsid w:val="00754608"/>
    <w:rsid w:val="00774EA4"/>
    <w:rsid w:val="00787CB1"/>
    <w:rsid w:val="00796C3C"/>
    <w:rsid w:val="007A1A80"/>
    <w:rsid w:val="007B2A56"/>
    <w:rsid w:val="007D188F"/>
    <w:rsid w:val="007D217A"/>
    <w:rsid w:val="007F5AE5"/>
    <w:rsid w:val="00802AF2"/>
    <w:rsid w:val="0080521B"/>
    <w:rsid w:val="008052ED"/>
    <w:rsid w:val="00805EF7"/>
    <w:rsid w:val="00810E33"/>
    <w:rsid w:val="00817528"/>
    <w:rsid w:val="00826B85"/>
    <w:rsid w:val="00833928"/>
    <w:rsid w:val="008346A2"/>
    <w:rsid w:val="008356FD"/>
    <w:rsid w:val="008468AC"/>
    <w:rsid w:val="00852B22"/>
    <w:rsid w:val="00852E1A"/>
    <w:rsid w:val="00861212"/>
    <w:rsid w:val="00867878"/>
    <w:rsid w:val="008712E8"/>
    <w:rsid w:val="00881C29"/>
    <w:rsid w:val="00882483"/>
    <w:rsid w:val="0088311A"/>
    <w:rsid w:val="008860AB"/>
    <w:rsid w:val="008879F8"/>
    <w:rsid w:val="00890366"/>
    <w:rsid w:val="008A2368"/>
    <w:rsid w:val="008A7B96"/>
    <w:rsid w:val="008B748D"/>
    <w:rsid w:val="008C540B"/>
    <w:rsid w:val="008D0400"/>
    <w:rsid w:val="008E35BC"/>
    <w:rsid w:val="008F0CCB"/>
    <w:rsid w:val="008F4C33"/>
    <w:rsid w:val="00903075"/>
    <w:rsid w:val="009126F6"/>
    <w:rsid w:val="00912D66"/>
    <w:rsid w:val="009259F2"/>
    <w:rsid w:val="00935627"/>
    <w:rsid w:val="00947228"/>
    <w:rsid w:val="00947C92"/>
    <w:rsid w:val="00953724"/>
    <w:rsid w:val="00955AC3"/>
    <w:rsid w:val="00956529"/>
    <w:rsid w:val="00981DD7"/>
    <w:rsid w:val="00987517"/>
    <w:rsid w:val="00995DD9"/>
    <w:rsid w:val="00996A7E"/>
    <w:rsid w:val="009A1E5A"/>
    <w:rsid w:val="009A6472"/>
    <w:rsid w:val="009B492F"/>
    <w:rsid w:val="009D134F"/>
    <w:rsid w:val="009E667D"/>
    <w:rsid w:val="009F5F31"/>
    <w:rsid w:val="009F7499"/>
    <w:rsid w:val="00A072C7"/>
    <w:rsid w:val="00A12E02"/>
    <w:rsid w:val="00A16411"/>
    <w:rsid w:val="00A202DC"/>
    <w:rsid w:val="00A230D5"/>
    <w:rsid w:val="00A302CB"/>
    <w:rsid w:val="00A3448C"/>
    <w:rsid w:val="00A3483B"/>
    <w:rsid w:val="00A36680"/>
    <w:rsid w:val="00A41447"/>
    <w:rsid w:val="00A64111"/>
    <w:rsid w:val="00A6694D"/>
    <w:rsid w:val="00A76824"/>
    <w:rsid w:val="00A84938"/>
    <w:rsid w:val="00A90F78"/>
    <w:rsid w:val="00A91C9E"/>
    <w:rsid w:val="00A956A5"/>
    <w:rsid w:val="00AA0E25"/>
    <w:rsid w:val="00AA2558"/>
    <w:rsid w:val="00AB0D2D"/>
    <w:rsid w:val="00AB4790"/>
    <w:rsid w:val="00AC19C7"/>
    <w:rsid w:val="00AC2E99"/>
    <w:rsid w:val="00AC44F4"/>
    <w:rsid w:val="00AC56B2"/>
    <w:rsid w:val="00AE4AA4"/>
    <w:rsid w:val="00B0388A"/>
    <w:rsid w:val="00B33A4C"/>
    <w:rsid w:val="00B47837"/>
    <w:rsid w:val="00B545A8"/>
    <w:rsid w:val="00B71852"/>
    <w:rsid w:val="00B74337"/>
    <w:rsid w:val="00B80AA5"/>
    <w:rsid w:val="00B83F29"/>
    <w:rsid w:val="00B947C8"/>
    <w:rsid w:val="00BA0DF0"/>
    <w:rsid w:val="00BB2152"/>
    <w:rsid w:val="00BB4A07"/>
    <w:rsid w:val="00BB4A13"/>
    <w:rsid w:val="00BC48DE"/>
    <w:rsid w:val="00BE1FC2"/>
    <w:rsid w:val="00BE6814"/>
    <w:rsid w:val="00BF3615"/>
    <w:rsid w:val="00C2416C"/>
    <w:rsid w:val="00C42223"/>
    <w:rsid w:val="00C43485"/>
    <w:rsid w:val="00C52483"/>
    <w:rsid w:val="00C52579"/>
    <w:rsid w:val="00C53AE3"/>
    <w:rsid w:val="00C5595E"/>
    <w:rsid w:val="00C57673"/>
    <w:rsid w:val="00C762F8"/>
    <w:rsid w:val="00C82DD6"/>
    <w:rsid w:val="00C97C4B"/>
    <w:rsid w:val="00CB37B4"/>
    <w:rsid w:val="00CC0620"/>
    <w:rsid w:val="00CD5C77"/>
    <w:rsid w:val="00D027FD"/>
    <w:rsid w:val="00D03F32"/>
    <w:rsid w:val="00D05518"/>
    <w:rsid w:val="00D1345E"/>
    <w:rsid w:val="00D1392E"/>
    <w:rsid w:val="00D17652"/>
    <w:rsid w:val="00D2047D"/>
    <w:rsid w:val="00D21150"/>
    <w:rsid w:val="00D25D6D"/>
    <w:rsid w:val="00D277CC"/>
    <w:rsid w:val="00D43006"/>
    <w:rsid w:val="00D46368"/>
    <w:rsid w:val="00D54AD0"/>
    <w:rsid w:val="00D6025B"/>
    <w:rsid w:val="00D6033F"/>
    <w:rsid w:val="00D604FB"/>
    <w:rsid w:val="00D644A9"/>
    <w:rsid w:val="00D663C3"/>
    <w:rsid w:val="00D67974"/>
    <w:rsid w:val="00D87666"/>
    <w:rsid w:val="00D87B85"/>
    <w:rsid w:val="00D92423"/>
    <w:rsid w:val="00DB0673"/>
    <w:rsid w:val="00DB0EBB"/>
    <w:rsid w:val="00DB5979"/>
    <w:rsid w:val="00DC0DC2"/>
    <w:rsid w:val="00DF009E"/>
    <w:rsid w:val="00E1383F"/>
    <w:rsid w:val="00E179DB"/>
    <w:rsid w:val="00E204B6"/>
    <w:rsid w:val="00E25F7B"/>
    <w:rsid w:val="00E34C54"/>
    <w:rsid w:val="00E51FA8"/>
    <w:rsid w:val="00E56D0A"/>
    <w:rsid w:val="00E65FDA"/>
    <w:rsid w:val="00E76A44"/>
    <w:rsid w:val="00E8275D"/>
    <w:rsid w:val="00E933DA"/>
    <w:rsid w:val="00EA49EC"/>
    <w:rsid w:val="00EC41D0"/>
    <w:rsid w:val="00EE0774"/>
    <w:rsid w:val="00EE19F8"/>
    <w:rsid w:val="00EE581D"/>
    <w:rsid w:val="00EE5970"/>
    <w:rsid w:val="00EF45A4"/>
    <w:rsid w:val="00EF58CE"/>
    <w:rsid w:val="00F0418A"/>
    <w:rsid w:val="00F0721C"/>
    <w:rsid w:val="00F1209C"/>
    <w:rsid w:val="00F17431"/>
    <w:rsid w:val="00F26637"/>
    <w:rsid w:val="00F307E4"/>
    <w:rsid w:val="00F3780D"/>
    <w:rsid w:val="00F40919"/>
    <w:rsid w:val="00F63243"/>
    <w:rsid w:val="00F633DF"/>
    <w:rsid w:val="00F70E05"/>
    <w:rsid w:val="00F83A4C"/>
    <w:rsid w:val="00F85BF5"/>
    <w:rsid w:val="00F9200D"/>
    <w:rsid w:val="00F929DF"/>
    <w:rsid w:val="00FA02EB"/>
    <w:rsid w:val="00FA6B9B"/>
    <w:rsid w:val="00FB64DF"/>
    <w:rsid w:val="00FD3DAE"/>
    <w:rsid w:val="00FD7CF0"/>
    <w:rsid w:val="00FE3362"/>
    <w:rsid w:val="00FF3F4F"/>
    <w:rsid w:val="00FF6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33928"/>
    <w:pPr>
      <w:keepNext/>
      <w:keepLines/>
      <w:numPr>
        <w:numId w:val="14"/>
      </w:numPr>
      <w:spacing w:before="320" w:after="0" w:line="240" w:lineRule="auto"/>
      <w:outlineLvl w:val="0"/>
    </w:pPr>
    <w:rPr>
      <w:rFonts w:asciiTheme="majorHAnsi" w:eastAsia="Batang" w:hAnsiTheme="majorHAnsi" w:cs="Times New Roman"/>
      <w:b/>
      <w:sz w:val="32"/>
      <w:szCs w:val="20"/>
      <w:lang w:val="en-GB" w:bidi="ar-SA"/>
    </w:rPr>
  </w:style>
  <w:style w:type="paragraph" w:styleId="Heading2">
    <w:name w:val="heading 2"/>
    <w:basedOn w:val="Heading1"/>
    <w:next w:val="Normal"/>
    <w:link w:val="Heading2Char"/>
    <w:qFormat/>
    <w:rsid w:val="00833928"/>
    <w:pPr>
      <w:numPr>
        <w:ilvl w:val="1"/>
      </w:numPr>
      <w:spacing w:before="280"/>
      <w:outlineLvl w:val="1"/>
    </w:pPr>
    <w:rPr>
      <w:sz w:val="28"/>
    </w:rPr>
  </w:style>
  <w:style w:type="paragraph" w:styleId="Heading3">
    <w:name w:val="heading 3"/>
    <w:basedOn w:val="Heading2"/>
    <w:next w:val="Normal"/>
    <w:link w:val="Heading3Char"/>
    <w:qFormat/>
    <w:rsid w:val="00833928"/>
    <w:pPr>
      <w:numPr>
        <w:ilvl w:val="2"/>
      </w:numPr>
      <w:spacing w:before="240" w:after="60"/>
      <w:outlineLvl w:val="2"/>
    </w:pPr>
    <w:rPr>
      <w:sz w:val="24"/>
    </w:rPr>
  </w:style>
  <w:style w:type="paragraph" w:styleId="Heading4">
    <w:name w:val="heading 4"/>
    <w:basedOn w:val="Heading3"/>
    <w:next w:val="Normal"/>
    <w:link w:val="Heading4Char"/>
    <w:unhideWhenUsed/>
    <w:qFormat/>
    <w:rsid w:val="00833928"/>
    <w:pPr>
      <w:numPr>
        <w:ilvl w:val="3"/>
      </w:numPr>
      <w:spacing w:before="40"/>
      <w:outlineLvl w:val="3"/>
    </w:pPr>
    <w:rPr>
      <w:rFonts w:eastAsiaTheme="majorEastAsia" w:cstheme="majorBidi"/>
      <w:iCs/>
    </w:rPr>
  </w:style>
  <w:style w:type="paragraph" w:styleId="Heading5">
    <w:name w:val="heading 5"/>
    <w:basedOn w:val="Heading4"/>
    <w:next w:val="Normal"/>
    <w:link w:val="Heading5Char"/>
    <w:unhideWhenUsed/>
    <w:qFormat/>
    <w:rsid w:val="00833928"/>
    <w:pPr>
      <w:numPr>
        <w:ilvl w:val="4"/>
      </w:numPr>
      <w:outlineLvl w:val="4"/>
    </w:pPr>
  </w:style>
  <w:style w:type="paragraph" w:styleId="Heading6">
    <w:name w:val="heading 6"/>
    <w:basedOn w:val="Heading5"/>
    <w:next w:val="Normal"/>
    <w:link w:val="Heading6Char"/>
    <w:unhideWhenUsed/>
    <w:qFormat/>
    <w:rsid w:val="00833928"/>
    <w:pPr>
      <w:numPr>
        <w:ilvl w:val="5"/>
      </w:numPr>
      <w:outlineLvl w:val="5"/>
    </w:pPr>
  </w:style>
  <w:style w:type="paragraph" w:styleId="Heading7">
    <w:name w:val="heading 7"/>
    <w:basedOn w:val="Normal"/>
    <w:next w:val="Normal"/>
    <w:link w:val="Heading7Char"/>
    <w:semiHidden/>
    <w:unhideWhenUsed/>
    <w:qFormat/>
    <w:rsid w:val="00833928"/>
    <w:pPr>
      <w:keepNext/>
      <w:keepLines/>
      <w:numPr>
        <w:ilvl w:val="6"/>
        <w:numId w:val="14"/>
      </w:numPr>
      <w:spacing w:before="40" w:after="0" w:line="240" w:lineRule="auto"/>
      <w:outlineLvl w:val="6"/>
    </w:pPr>
    <w:rPr>
      <w:rFonts w:asciiTheme="majorHAnsi" w:eastAsiaTheme="majorEastAsia" w:hAnsiTheme="majorHAnsi" w:cstheme="majorBidi"/>
      <w:i/>
      <w:iCs/>
      <w:color w:val="243F60" w:themeColor="accent1" w:themeShade="7F"/>
      <w:szCs w:val="20"/>
      <w:lang w:val="en-GB" w:bidi="ar-SA"/>
    </w:rPr>
  </w:style>
  <w:style w:type="paragraph" w:styleId="Heading8">
    <w:name w:val="heading 8"/>
    <w:basedOn w:val="Normal"/>
    <w:next w:val="Normal"/>
    <w:link w:val="Heading8Char"/>
    <w:semiHidden/>
    <w:unhideWhenUsed/>
    <w:qFormat/>
    <w:rsid w:val="00833928"/>
    <w:pPr>
      <w:keepNext/>
      <w:keepLines/>
      <w:numPr>
        <w:ilvl w:val="7"/>
        <w:numId w:val="14"/>
      </w:numPr>
      <w:spacing w:before="40" w:after="0" w:line="240" w:lineRule="auto"/>
      <w:outlineLvl w:val="7"/>
    </w:pPr>
    <w:rPr>
      <w:rFonts w:asciiTheme="majorHAnsi" w:eastAsiaTheme="majorEastAsia" w:hAnsiTheme="majorHAnsi" w:cstheme="majorBidi"/>
      <w:color w:val="272727" w:themeColor="text1" w:themeTint="D8"/>
      <w:sz w:val="21"/>
      <w:szCs w:val="21"/>
      <w:lang w:val="en-GB" w:bidi="ar-SA"/>
    </w:rPr>
  </w:style>
  <w:style w:type="paragraph" w:styleId="Heading9">
    <w:name w:val="heading 9"/>
    <w:basedOn w:val="Normal"/>
    <w:next w:val="Normal"/>
    <w:link w:val="Heading9Char"/>
    <w:semiHidden/>
    <w:unhideWhenUsed/>
    <w:qFormat/>
    <w:rsid w:val="00833928"/>
    <w:pPr>
      <w:keepNext/>
      <w:keepLines/>
      <w:numPr>
        <w:ilvl w:val="8"/>
        <w:numId w:val="14"/>
      </w:numPr>
      <w:spacing w:before="40" w:after="0" w:line="240" w:lineRule="auto"/>
      <w:outlineLvl w:val="8"/>
    </w:pPr>
    <w:rPr>
      <w:rFonts w:asciiTheme="majorHAnsi" w:eastAsiaTheme="majorEastAsia" w:hAnsiTheme="majorHAnsi" w:cstheme="majorBidi"/>
      <w:i/>
      <w:iCs/>
      <w:color w:val="272727" w:themeColor="text1" w:themeTint="D8"/>
      <w:sz w:val="21"/>
      <w:szCs w:val="21"/>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1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3F1"/>
    <w:rPr>
      <w:rFonts w:ascii="Tahoma" w:hAnsi="Tahoma" w:cs="Tahoma"/>
      <w:sz w:val="16"/>
      <w:szCs w:val="16"/>
    </w:rPr>
  </w:style>
  <w:style w:type="paragraph" w:styleId="ListParagraph">
    <w:name w:val="List Paragraph"/>
    <w:basedOn w:val="Normal"/>
    <w:uiPriority w:val="34"/>
    <w:qFormat/>
    <w:rsid w:val="00FB64DF"/>
    <w:pPr>
      <w:ind w:left="720"/>
      <w:contextualSpacing/>
    </w:pPr>
  </w:style>
  <w:style w:type="paragraph" w:customStyle="1" w:styleId="T1">
    <w:name w:val="T1"/>
    <w:basedOn w:val="Normal"/>
    <w:rsid w:val="00F83A4C"/>
    <w:pPr>
      <w:spacing w:after="0" w:line="240" w:lineRule="auto"/>
      <w:jc w:val="center"/>
    </w:pPr>
    <w:rPr>
      <w:rFonts w:ascii="Times New Roman" w:eastAsia="Times New Roman" w:hAnsi="Times New Roman" w:cs="Times New Roman"/>
      <w:b/>
      <w:sz w:val="28"/>
      <w:szCs w:val="20"/>
      <w:lang w:val="en-GB" w:bidi="ar-SA"/>
    </w:rPr>
  </w:style>
  <w:style w:type="paragraph" w:customStyle="1" w:styleId="T2">
    <w:name w:val="T2"/>
    <w:basedOn w:val="T1"/>
    <w:rsid w:val="00F83A4C"/>
    <w:pPr>
      <w:spacing w:after="240"/>
      <w:ind w:left="720" w:right="720"/>
    </w:pPr>
  </w:style>
  <w:style w:type="paragraph" w:styleId="Header">
    <w:name w:val="header"/>
    <w:basedOn w:val="Normal"/>
    <w:link w:val="HeaderChar"/>
    <w:uiPriority w:val="99"/>
    <w:unhideWhenUsed/>
    <w:rsid w:val="00F8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4C"/>
  </w:style>
  <w:style w:type="paragraph" w:styleId="Footer">
    <w:name w:val="footer"/>
    <w:basedOn w:val="Normal"/>
    <w:link w:val="FooterChar"/>
    <w:unhideWhenUsed/>
    <w:rsid w:val="00F83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4C"/>
  </w:style>
  <w:style w:type="paragraph" w:styleId="Revision">
    <w:name w:val="Revision"/>
    <w:hidden/>
    <w:uiPriority w:val="99"/>
    <w:semiHidden/>
    <w:rsid w:val="00A3448C"/>
    <w:pPr>
      <w:spacing w:after="0" w:line="240" w:lineRule="auto"/>
    </w:pPr>
  </w:style>
  <w:style w:type="paragraph" w:customStyle="1" w:styleId="xmsonormal">
    <w:name w:val="x_msonormal"/>
    <w:basedOn w:val="Normal"/>
    <w:rsid w:val="00B83F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1274122">
    <w:name w:val="SP.12.74122"/>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74133">
    <w:name w:val="SP.12.74133"/>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73744">
    <w:name w:val="SP.12.73744"/>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character" w:customStyle="1" w:styleId="SC12323589">
    <w:name w:val="SC.12.323589"/>
    <w:uiPriority w:val="99"/>
    <w:rsid w:val="00C762F8"/>
    <w:rPr>
      <w:color w:val="000000"/>
      <w:sz w:val="20"/>
      <w:szCs w:val="20"/>
    </w:rPr>
  </w:style>
  <w:style w:type="paragraph" w:customStyle="1" w:styleId="SP1274089">
    <w:name w:val="SP.12.74089"/>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74107">
    <w:name w:val="SP.12.74107"/>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197002">
    <w:name w:val="SP.12.197002"/>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paragraph" w:customStyle="1" w:styleId="SP12197013">
    <w:name w:val="SP.12.197013"/>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paragraph" w:customStyle="1" w:styleId="SP12196624">
    <w:name w:val="SP.12.196624"/>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paragraph" w:customStyle="1" w:styleId="SP12196969">
    <w:name w:val="SP.12.196969"/>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rsid w:val="00833928"/>
    <w:rPr>
      <w:rFonts w:asciiTheme="majorHAnsi" w:eastAsia="Batang" w:hAnsiTheme="majorHAnsi" w:cs="Times New Roman"/>
      <w:b/>
      <w:sz w:val="32"/>
      <w:szCs w:val="20"/>
      <w:lang w:val="en-GB" w:bidi="ar-SA"/>
    </w:rPr>
  </w:style>
  <w:style w:type="character" w:customStyle="1" w:styleId="Heading2Char">
    <w:name w:val="Heading 2 Char"/>
    <w:basedOn w:val="DefaultParagraphFont"/>
    <w:link w:val="Heading2"/>
    <w:rsid w:val="00833928"/>
    <w:rPr>
      <w:rFonts w:asciiTheme="majorHAnsi" w:eastAsia="Batang" w:hAnsiTheme="majorHAnsi" w:cs="Times New Roman"/>
      <w:b/>
      <w:sz w:val="28"/>
      <w:szCs w:val="20"/>
      <w:lang w:val="en-GB" w:bidi="ar-SA"/>
    </w:rPr>
  </w:style>
  <w:style w:type="character" w:customStyle="1" w:styleId="Heading3Char">
    <w:name w:val="Heading 3 Char"/>
    <w:basedOn w:val="DefaultParagraphFont"/>
    <w:link w:val="Heading3"/>
    <w:rsid w:val="00833928"/>
    <w:rPr>
      <w:rFonts w:asciiTheme="majorHAnsi" w:eastAsia="Batang" w:hAnsiTheme="majorHAnsi" w:cs="Times New Roman"/>
      <w:b/>
      <w:sz w:val="24"/>
      <w:szCs w:val="20"/>
      <w:lang w:val="en-GB" w:bidi="ar-SA"/>
    </w:rPr>
  </w:style>
  <w:style w:type="character" w:customStyle="1" w:styleId="Heading4Char">
    <w:name w:val="Heading 4 Char"/>
    <w:basedOn w:val="DefaultParagraphFont"/>
    <w:link w:val="Heading4"/>
    <w:rsid w:val="00833928"/>
    <w:rPr>
      <w:rFonts w:asciiTheme="majorHAnsi" w:eastAsiaTheme="majorEastAsia" w:hAnsiTheme="majorHAnsi" w:cstheme="majorBidi"/>
      <w:b/>
      <w:iCs/>
      <w:sz w:val="24"/>
      <w:szCs w:val="20"/>
      <w:lang w:val="en-GB" w:bidi="ar-SA"/>
    </w:rPr>
  </w:style>
  <w:style w:type="character" w:customStyle="1" w:styleId="Heading5Char">
    <w:name w:val="Heading 5 Char"/>
    <w:basedOn w:val="DefaultParagraphFont"/>
    <w:link w:val="Heading5"/>
    <w:rsid w:val="00833928"/>
    <w:rPr>
      <w:rFonts w:asciiTheme="majorHAnsi" w:eastAsiaTheme="majorEastAsia" w:hAnsiTheme="majorHAnsi" w:cstheme="majorBidi"/>
      <w:b/>
      <w:iCs/>
      <w:sz w:val="24"/>
      <w:szCs w:val="20"/>
      <w:lang w:val="en-GB" w:bidi="ar-SA"/>
    </w:rPr>
  </w:style>
  <w:style w:type="character" w:customStyle="1" w:styleId="Heading6Char">
    <w:name w:val="Heading 6 Char"/>
    <w:basedOn w:val="DefaultParagraphFont"/>
    <w:link w:val="Heading6"/>
    <w:rsid w:val="00833928"/>
    <w:rPr>
      <w:rFonts w:asciiTheme="majorHAnsi" w:eastAsiaTheme="majorEastAsia" w:hAnsiTheme="majorHAnsi" w:cstheme="majorBidi"/>
      <w:b/>
      <w:iCs/>
      <w:sz w:val="24"/>
      <w:szCs w:val="20"/>
      <w:lang w:val="en-GB" w:bidi="ar-SA"/>
    </w:rPr>
  </w:style>
  <w:style w:type="character" w:customStyle="1" w:styleId="Heading7Char">
    <w:name w:val="Heading 7 Char"/>
    <w:basedOn w:val="DefaultParagraphFont"/>
    <w:link w:val="Heading7"/>
    <w:semiHidden/>
    <w:rsid w:val="00833928"/>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833928"/>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833928"/>
    <w:rPr>
      <w:rFonts w:asciiTheme="majorHAnsi" w:eastAsiaTheme="majorEastAsia" w:hAnsiTheme="majorHAnsi" w:cstheme="majorBidi"/>
      <w:i/>
      <w:iCs/>
      <w:color w:val="272727" w:themeColor="text1" w:themeTint="D8"/>
      <w:sz w:val="21"/>
      <w:szCs w:val="21"/>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33928"/>
    <w:pPr>
      <w:keepNext/>
      <w:keepLines/>
      <w:numPr>
        <w:numId w:val="14"/>
      </w:numPr>
      <w:spacing w:before="320" w:after="0" w:line="240" w:lineRule="auto"/>
      <w:outlineLvl w:val="0"/>
    </w:pPr>
    <w:rPr>
      <w:rFonts w:asciiTheme="majorHAnsi" w:eastAsia="Batang" w:hAnsiTheme="majorHAnsi" w:cs="Times New Roman"/>
      <w:b/>
      <w:sz w:val="32"/>
      <w:szCs w:val="20"/>
      <w:lang w:val="en-GB" w:bidi="ar-SA"/>
    </w:rPr>
  </w:style>
  <w:style w:type="paragraph" w:styleId="Heading2">
    <w:name w:val="heading 2"/>
    <w:basedOn w:val="Heading1"/>
    <w:next w:val="Normal"/>
    <w:link w:val="Heading2Char"/>
    <w:qFormat/>
    <w:rsid w:val="00833928"/>
    <w:pPr>
      <w:numPr>
        <w:ilvl w:val="1"/>
      </w:numPr>
      <w:spacing w:before="280"/>
      <w:outlineLvl w:val="1"/>
    </w:pPr>
    <w:rPr>
      <w:sz w:val="28"/>
    </w:rPr>
  </w:style>
  <w:style w:type="paragraph" w:styleId="Heading3">
    <w:name w:val="heading 3"/>
    <w:basedOn w:val="Heading2"/>
    <w:next w:val="Normal"/>
    <w:link w:val="Heading3Char"/>
    <w:qFormat/>
    <w:rsid w:val="00833928"/>
    <w:pPr>
      <w:numPr>
        <w:ilvl w:val="2"/>
      </w:numPr>
      <w:spacing w:before="240" w:after="60"/>
      <w:outlineLvl w:val="2"/>
    </w:pPr>
    <w:rPr>
      <w:sz w:val="24"/>
    </w:rPr>
  </w:style>
  <w:style w:type="paragraph" w:styleId="Heading4">
    <w:name w:val="heading 4"/>
    <w:basedOn w:val="Heading3"/>
    <w:next w:val="Normal"/>
    <w:link w:val="Heading4Char"/>
    <w:unhideWhenUsed/>
    <w:qFormat/>
    <w:rsid w:val="00833928"/>
    <w:pPr>
      <w:numPr>
        <w:ilvl w:val="3"/>
      </w:numPr>
      <w:spacing w:before="40"/>
      <w:outlineLvl w:val="3"/>
    </w:pPr>
    <w:rPr>
      <w:rFonts w:eastAsiaTheme="majorEastAsia" w:cstheme="majorBidi"/>
      <w:iCs/>
    </w:rPr>
  </w:style>
  <w:style w:type="paragraph" w:styleId="Heading5">
    <w:name w:val="heading 5"/>
    <w:basedOn w:val="Heading4"/>
    <w:next w:val="Normal"/>
    <w:link w:val="Heading5Char"/>
    <w:unhideWhenUsed/>
    <w:qFormat/>
    <w:rsid w:val="00833928"/>
    <w:pPr>
      <w:numPr>
        <w:ilvl w:val="4"/>
      </w:numPr>
      <w:outlineLvl w:val="4"/>
    </w:pPr>
  </w:style>
  <w:style w:type="paragraph" w:styleId="Heading6">
    <w:name w:val="heading 6"/>
    <w:basedOn w:val="Heading5"/>
    <w:next w:val="Normal"/>
    <w:link w:val="Heading6Char"/>
    <w:unhideWhenUsed/>
    <w:qFormat/>
    <w:rsid w:val="00833928"/>
    <w:pPr>
      <w:numPr>
        <w:ilvl w:val="5"/>
      </w:numPr>
      <w:outlineLvl w:val="5"/>
    </w:pPr>
  </w:style>
  <w:style w:type="paragraph" w:styleId="Heading7">
    <w:name w:val="heading 7"/>
    <w:basedOn w:val="Normal"/>
    <w:next w:val="Normal"/>
    <w:link w:val="Heading7Char"/>
    <w:semiHidden/>
    <w:unhideWhenUsed/>
    <w:qFormat/>
    <w:rsid w:val="00833928"/>
    <w:pPr>
      <w:keepNext/>
      <w:keepLines/>
      <w:numPr>
        <w:ilvl w:val="6"/>
        <w:numId w:val="14"/>
      </w:numPr>
      <w:spacing w:before="40" w:after="0" w:line="240" w:lineRule="auto"/>
      <w:outlineLvl w:val="6"/>
    </w:pPr>
    <w:rPr>
      <w:rFonts w:asciiTheme="majorHAnsi" w:eastAsiaTheme="majorEastAsia" w:hAnsiTheme="majorHAnsi" w:cstheme="majorBidi"/>
      <w:i/>
      <w:iCs/>
      <w:color w:val="243F60" w:themeColor="accent1" w:themeShade="7F"/>
      <w:szCs w:val="20"/>
      <w:lang w:val="en-GB" w:bidi="ar-SA"/>
    </w:rPr>
  </w:style>
  <w:style w:type="paragraph" w:styleId="Heading8">
    <w:name w:val="heading 8"/>
    <w:basedOn w:val="Normal"/>
    <w:next w:val="Normal"/>
    <w:link w:val="Heading8Char"/>
    <w:semiHidden/>
    <w:unhideWhenUsed/>
    <w:qFormat/>
    <w:rsid w:val="00833928"/>
    <w:pPr>
      <w:keepNext/>
      <w:keepLines/>
      <w:numPr>
        <w:ilvl w:val="7"/>
        <w:numId w:val="14"/>
      </w:numPr>
      <w:spacing w:before="40" w:after="0" w:line="240" w:lineRule="auto"/>
      <w:outlineLvl w:val="7"/>
    </w:pPr>
    <w:rPr>
      <w:rFonts w:asciiTheme="majorHAnsi" w:eastAsiaTheme="majorEastAsia" w:hAnsiTheme="majorHAnsi" w:cstheme="majorBidi"/>
      <w:color w:val="272727" w:themeColor="text1" w:themeTint="D8"/>
      <w:sz w:val="21"/>
      <w:szCs w:val="21"/>
      <w:lang w:val="en-GB" w:bidi="ar-SA"/>
    </w:rPr>
  </w:style>
  <w:style w:type="paragraph" w:styleId="Heading9">
    <w:name w:val="heading 9"/>
    <w:basedOn w:val="Normal"/>
    <w:next w:val="Normal"/>
    <w:link w:val="Heading9Char"/>
    <w:semiHidden/>
    <w:unhideWhenUsed/>
    <w:qFormat/>
    <w:rsid w:val="00833928"/>
    <w:pPr>
      <w:keepNext/>
      <w:keepLines/>
      <w:numPr>
        <w:ilvl w:val="8"/>
        <w:numId w:val="14"/>
      </w:numPr>
      <w:spacing w:before="40" w:after="0" w:line="240" w:lineRule="auto"/>
      <w:outlineLvl w:val="8"/>
    </w:pPr>
    <w:rPr>
      <w:rFonts w:asciiTheme="majorHAnsi" w:eastAsiaTheme="majorEastAsia" w:hAnsiTheme="majorHAnsi" w:cstheme="majorBidi"/>
      <w:i/>
      <w:iCs/>
      <w:color w:val="272727" w:themeColor="text1" w:themeTint="D8"/>
      <w:sz w:val="21"/>
      <w:szCs w:val="21"/>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1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3F1"/>
    <w:rPr>
      <w:rFonts w:ascii="Tahoma" w:hAnsi="Tahoma" w:cs="Tahoma"/>
      <w:sz w:val="16"/>
      <w:szCs w:val="16"/>
    </w:rPr>
  </w:style>
  <w:style w:type="paragraph" w:styleId="ListParagraph">
    <w:name w:val="List Paragraph"/>
    <w:basedOn w:val="Normal"/>
    <w:uiPriority w:val="34"/>
    <w:qFormat/>
    <w:rsid w:val="00FB64DF"/>
    <w:pPr>
      <w:ind w:left="720"/>
      <w:contextualSpacing/>
    </w:pPr>
  </w:style>
  <w:style w:type="paragraph" w:customStyle="1" w:styleId="T1">
    <w:name w:val="T1"/>
    <w:basedOn w:val="Normal"/>
    <w:rsid w:val="00F83A4C"/>
    <w:pPr>
      <w:spacing w:after="0" w:line="240" w:lineRule="auto"/>
      <w:jc w:val="center"/>
    </w:pPr>
    <w:rPr>
      <w:rFonts w:ascii="Times New Roman" w:eastAsia="Times New Roman" w:hAnsi="Times New Roman" w:cs="Times New Roman"/>
      <w:b/>
      <w:sz w:val="28"/>
      <w:szCs w:val="20"/>
      <w:lang w:val="en-GB" w:bidi="ar-SA"/>
    </w:rPr>
  </w:style>
  <w:style w:type="paragraph" w:customStyle="1" w:styleId="T2">
    <w:name w:val="T2"/>
    <w:basedOn w:val="T1"/>
    <w:rsid w:val="00F83A4C"/>
    <w:pPr>
      <w:spacing w:after="240"/>
      <w:ind w:left="720" w:right="720"/>
    </w:pPr>
  </w:style>
  <w:style w:type="paragraph" w:styleId="Header">
    <w:name w:val="header"/>
    <w:basedOn w:val="Normal"/>
    <w:link w:val="HeaderChar"/>
    <w:uiPriority w:val="99"/>
    <w:unhideWhenUsed/>
    <w:rsid w:val="00F8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4C"/>
  </w:style>
  <w:style w:type="paragraph" w:styleId="Footer">
    <w:name w:val="footer"/>
    <w:basedOn w:val="Normal"/>
    <w:link w:val="FooterChar"/>
    <w:unhideWhenUsed/>
    <w:rsid w:val="00F83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4C"/>
  </w:style>
  <w:style w:type="paragraph" w:styleId="Revision">
    <w:name w:val="Revision"/>
    <w:hidden/>
    <w:uiPriority w:val="99"/>
    <w:semiHidden/>
    <w:rsid w:val="00A3448C"/>
    <w:pPr>
      <w:spacing w:after="0" w:line="240" w:lineRule="auto"/>
    </w:pPr>
  </w:style>
  <w:style w:type="paragraph" w:customStyle="1" w:styleId="xmsonormal">
    <w:name w:val="x_msonormal"/>
    <w:basedOn w:val="Normal"/>
    <w:rsid w:val="00B83F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1274122">
    <w:name w:val="SP.12.74122"/>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74133">
    <w:name w:val="SP.12.74133"/>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73744">
    <w:name w:val="SP.12.73744"/>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character" w:customStyle="1" w:styleId="SC12323589">
    <w:name w:val="SC.12.323589"/>
    <w:uiPriority w:val="99"/>
    <w:rsid w:val="00C762F8"/>
    <w:rPr>
      <w:color w:val="000000"/>
      <w:sz w:val="20"/>
      <w:szCs w:val="20"/>
    </w:rPr>
  </w:style>
  <w:style w:type="paragraph" w:customStyle="1" w:styleId="SP1274089">
    <w:name w:val="SP.12.74089"/>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74107">
    <w:name w:val="SP.12.74107"/>
    <w:basedOn w:val="Normal"/>
    <w:next w:val="Normal"/>
    <w:uiPriority w:val="99"/>
    <w:rsid w:val="00C762F8"/>
    <w:pPr>
      <w:autoSpaceDE w:val="0"/>
      <w:autoSpaceDN w:val="0"/>
      <w:adjustRightInd w:val="0"/>
      <w:spacing w:after="0" w:line="240" w:lineRule="auto"/>
    </w:pPr>
    <w:rPr>
      <w:rFonts w:ascii="Arial" w:hAnsi="Arial" w:cs="Arial"/>
      <w:sz w:val="24"/>
      <w:szCs w:val="24"/>
    </w:rPr>
  </w:style>
  <w:style w:type="paragraph" w:customStyle="1" w:styleId="SP12197002">
    <w:name w:val="SP.12.197002"/>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paragraph" w:customStyle="1" w:styleId="SP12197013">
    <w:name w:val="SP.12.197013"/>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paragraph" w:customStyle="1" w:styleId="SP12196624">
    <w:name w:val="SP.12.196624"/>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paragraph" w:customStyle="1" w:styleId="SP12196969">
    <w:name w:val="SP.12.196969"/>
    <w:basedOn w:val="Normal"/>
    <w:next w:val="Normal"/>
    <w:uiPriority w:val="99"/>
    <w:rsid w:val="00D25D6D"/>
    <w:pPr>
      <w:autoSpaceDE w:val="0"/>
      <w:autoSpaceDN w:val="0"/>
      <w:adjustRightInd w:val="0"/>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rsid w:val="00833928"/>
    <w:rPr>
      <w:rFonts w:asciiTheme="majorHAnsi" w:eastAsia="Batang" w:hAnsiTheme="majorHAnsi" w:cs="Times New Roman"/>
      <w:b/>
      <w:sz w:val="32"/>
      <w:szCs w:val="20"/>
      <w:lang w:val="en-GB" w:bidi="ar-SA"/>
    </w:rPr>
  </w:style>
  <w:style w:type="character" w:customStyle="1" w:styleId="Heading2Char">
    <w:name w:val="Heading 2 Char"/>
    <w:basedOn w:val="DefaultParagraphFont"/>
    <w:link w:val="Heading2"/>
    <w:rsid w:val="00833928"/>
    <w:rPr>
      <w:rFonts w:asciiTheme="majorHAnsi" w:eastAsia="Batang" w:hAnsiTheme="majorHAnsi" w:cs="Times New Roman"/>
      <w:b/>
      <w:sz w:val="28"/>
      <w:szCs w:val="20"/>
      <w:lang w:val="en-GB" w:bidi="ar-SA"/>
    </w:rPr>
  </w:style>
  <w:style w:type="character" w:customStyle="1" w:styleId="Heading3Char">
    <w:name w:val="Heading 3 Char"/>
    <w:basedOn w:val="DefaultParagraphFont"/>
    <w:link w:val="Heading3"/>
    <w:rsid w:val="00833928"/>
    <w:rPr>
      <w:rFonts w:asciiTheme="majorHAnsi" w:eastAsia="Batang" w:hAnsiTheme="majorHAnsi" w:cs="Times New Roman"/>
      <w:b/>
      <w:sz w:val="24"/>
      <w:szCs w:val="20"/>
      <w:lang w:val="en-GB" w:bidi="ar-SA"/>
    </w:rPr>
  </w:style>
  <w:style w:type="character" w:customStyle="1" w:styleId="Heading4Char">
    <w:name w:val="Heading 4 Char"/>
    <w:basedOn w:val="DefaultParagraphFont"/>
    <w:link w:val="Heading4"/>
    <w:rsid w:val="00833928"/>
    <w:rPr>
      <w:rFonts w:asciiTheme="majorHAnsi" w:eastAsiaTheme="majorEastAsia" w:hAnsiTheme="majorHAnsi" w:cstheme="majorBidi"/>
      <w:b/>
      <w:iCs/>
      <w:sz w:val="24"/>
      <w:szCs w:val="20"/>
      <w:lang w:val="en-GB" w:bidi="ar-SA"/>
    </w:rPr>
  </w:style>
  <w:style w:type="character" w:customStyle="1" w:styleId="Heading5Char">
    <w:name w:val="Heading 5 Char"/>
    <w:basedOn w:val="DefaultParagraphFont"/>
    <w:link w:val="Heading5"/>
    <w:rsid w:val="00833928"/>
    <w:rPr>
      <w:rFonts w:asciiTheme="majorHAnsi" w:eastAsiaTheme="majorEastAsia" w:hAnsiTheme="majorHAnsi" w:cstheme="majorBidi"/>
      <w:b/>
      <w:iCs/>
      <w:sz w:val="24"/>
      <w:szCs w:val="20"/>
      <w:lang w:val="en-GB" w:bidi="ar-SA"/>
    </w:rPr>
  </w:style>
  <w:style w:type="character" w:customStyle="1" w:styleId="Heading6Char">
    <w:name w:val="Heading 6 Char"/>
    <w:basedOn w:val="DefaultParagraphFont"/>
    <w:link w:val="Heading6"/>
    <w:rsid w:val="00833928"/>
    <w:rPr>
      <w:rFonts w:asciiTheme="majorHAnsi" w:eastAsiaTheme="majorEastAsia" w:hAnsiTheme="majorHAnsi" w:cstheme="majorBidi"/>
      <w:b/>
      <w:iCs/>
      <w:sz w:val="24"/>
      <w:szCs w:val="20"/>
      <w:lang w:val="en-GB" w:bidi="ar-SA"/>
    </w:rPr>
  </w:style>
  <w:style w:type="character" w:customStyle="1" w:styleId="Heading7Char">
    <w:name w:val="Heading 7 Char"/>
    <w:basedOn w:val="DefaultParagraphFont"/>
    <w:link w:val="Heading7"/>
    <w:semiHidden/>
    <w:rsid w:val="00833928"/>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833928"/>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833928"/>
    <w:rPr>
      <w:rFonts w:asciiTheme="majorHAnsi" w:eastAsiaTheme="majorEastAsia" w:hAnsiTheme="majorHAnsi" w:cstheme="majorBidi"/>
      <w:i/>
      <w:iCs/>
      <w:color w:val="272727" w:themeColor="text1" w:themeTint="D8"/>
      <w:sz w:val="21"/>
      <w:szCs w:val="21"/>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0838">
      <w:bodyDiv w:val="1"/>
      <w:marLeft w:val="0"/>
      <w:marRight w:val="0"/>
      <w:marTop w:val="0"/>
      <w:marBottom w:val="0"/>
      <w:divBdr>
        <w:top w:val="none" w:sz="0" w:space="0" w:color="auto"/>
        <w:left w:val="none" w:sz="0" w:space="0" w:color="auto"/>
        <w:bottom w:val="none" w:sz="0" w:space="0" w:color="auto"/>
        <w:right w:val="none" w:sz="0" w:space="0" w:color="auto"/>
      </w:divBdr>
      <w:divsChild>
        <w:div w:id="1729717951">
          <w:marLeft w:val="0"/>
          <w:marRight w:val="0"/>
          <w:marTop w:val="0"/>
          <w:marBottom w:val="0"/>
          <w:divBdr>
            <w:top w:val="none" w:sz="0" w:space="0" w:color="auto"/>
            <w:left w:val="none" w:sz="0" w:space="0" w:color="auto"/>
            <w:bottom w:val="none" w:sz="0" w:space="0" w:color="auto"/>
            <w:right w:val="none" w:sz="0" w:space="0" w:color="auto"/>
          </w:divBdr>
          <w:divsChild>
            <w:div w:id="680623726">
              <w:marLeft w:val="0"/>
              <w:marRight w:val="0"/>
              <w:marTop w:val="0"/>
              <w:marBottom w:val="0"/>
              <w:divBdr>
                <w:top w:val="none" w:sz="0" w:space="0" w:color="auto"/>
                <w:left w:val="none" w:sz="0" w:space="0" w:color="auto"/>
                <w:bottom w:val="none" w:sz="0" w:space="0" w:color="auto"/>
                <w:right w:val="none" w:sz="0" w:space="0" w:color="auto"/>
              </w:divBdr>
              <w:divsChild>
                <w:div w:id="915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7697">
      <w:bodyDiv w:val="1"/>
      <w:marLeft w:val="0"/>
      <w:marRight w:val="0"/>
      <w:marTop w:val="0"/>
      <w:marBottom w:val="0"/>
      <w:divBdr>
        <w:top w:val="none" w:sz="0" w:space="0" w:color="auto"/>
        <w:left w:val="none" w:sz="0" w:space="0" w:color="auto"/>
        <w:bottom w:val="none" w:sz="0" w:space="0" w:color="auto"/>
        <w:right w:val="none" w:sz="0" w:space="0" w:color="auto"/>
      </w:divBdr>
    </w:div>
    <w:div w:id="2069258958">
      <w:bodyDiv w:val="1"/>
      <w:marLeft w:val="0"/>
      <w:marRight w:val="0"/>
      <w:marTop w:val="0"/>
      <w:marBottom w:val="0"/>
      <w:divBdr>
        <w:top w:val="none" w:sz="0" w:space="0" w:color="auto"/>
        <w:left w:val="none" w:sz="0" w:space="0" w:color="auto"/>
        <w:bottom w:val="none" w:sz="0" w:space="0" w:color="auto"/>
        <w:right w:val="none" w:sz="0" w:space="0" w:color="auto"/>
      </w:divBdr>
      <w:divsChild>
        <w:div w:id="972296216">
          <w:marLeft w:val="0"/>
          <w:marRight w:val="0"/>
          <w:marTop w:val="0"/>
          <w:marBottom w:val="0"/>
          <w:divBdr>
            <w:top w:val="none" w:sz="0" w:space="0" w:color="auto"/>
            <w:left w:val="none" w:sz="0" w:space="0" w:color="auto"/>
            <w:bottom w:val="none" w:sz="0" w:space="0" w:color="auto"/>
            <w:right w:val="none" w:sz="0" w:space="0" w:color="auto"/>
          </w:divBdr>
          <w:divsChild>
            <w:div w:id="766729654">
              <w:marLeft w:val="0"/>
              <w:marRight w:val="0"/>
              <w:marTop w:val="0"/>
              <w:marBottom w:val="0"/>
              <w:divBdr>
                <w:top w:val="none" w:sz="0" w:space="0" w:color="auto"/>
                <w:left w:val="none" w:sz="0" w:space="0" w:color="auto"/>
                <w:bottom w:val="none" w:sz="0" w:space="0" w:color="auto"/>
                <w:right w:val="none" w:sz="0" w:space="0" w:color="auto"/>
              </w:divBdr>
              <w:divsChild>
                <w:div w:id="1524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E5788-47A6-4338-8534-CCD6A089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14031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Smith</dc:creator>
  <cp:lastModifiedBy>gsmith</cp:lastModifiedBy>
  <cp:revision>3</cp:revision>
  <dcterms:created xsi:type="dcterms:W3CDTF">2017-03-14T21:10:00Z</dcterms:created>
  <dcterms:modified xsi:type="dcterms:W3CDTF">2017-03-14T21:10:00Z</dcterms:modified>
</cp:coreProperties>
</file>